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9BC7" w14:textId="5118DB9F" w:rsidR="00EA48DA" w:rsidRPr="0052291B" w:rsidRDefault="0061769A" w:rsidP="0026509E">
      <w:pPr>
        <w:pStyle w:val="ListParagraph"/>
        <w:numPr>
          <w:ilvl w:val="0"/>
          <w:numId w:val="2"/>
        </w:numPr>
        <w:rPr>
          <w:rFonts w:cstheme="majorHAnsi"/>
        </w:rPr>
      </w:pPr>
      <w:r w:rsidRPr="009F4254">
        <w:rPr>
          <w:rFonts w:eastAsia="Helvetica" w:cstheme="majorHAnsi"/>
        </w:rPr>
        <w:t xml:space="preserve">Please submit your manuscript to </w:t>
      </w:r>
      <w:hyperlink r:id="rId11" w:history="1">
        <w:r w:rsidR="00EB5397" w:rsidRPr="009F4254">
          <w:rPr>
            <w:rStyle w:val="Hyperlink"/>
            <w:rFonts w:eastAsia="Helvetica" w:cstheme="majorHAnsi"/>
          </w:rPr>
          <w:t>https://www.editorialmanager.com/star-protocols/default.aspx</w:t>
        </w:r>
      </w:hyperlink>
      <w:r w:rsidR="00FD1AC0" w:rsidRPr="009F4254">
        <w:rPr>
          <w:rFonts w:eastAsia="Helvetica" w:cstheme="majorHAnsi"/>
        </w:rPr>
        <w:t xml:space="preserve">. Be sure to </w:t>
      </w:r>
      <w:r w:rsidR="00C24F2E" w:rsidRPr="009F4254">
        <w:rPr>
          <w:rFonts w:eastAsia="Helvetica" w:cstheme="majorHAnsi"/>
        </w:rPr>
        <w:t>upload</w:t>
      </w:r>
      <w:r w:rsidR="00FD1AC0" w:rsidRPr="009F4254">
        <w:rPr>
          <w:rFonts w:eastAsia="Helvetica" w:cstheme="majorHAnsi"/>
        </w:rPr>
        <w:t xml:space="preserve"> the Word </w:t>
      </w:r>
      <w:r w:rsidR="00C92E47" w:rsidRPr="009F4254">
        <w:rPr>
          <w:rFonts w:eastAsia="Helvetica" w:cstheme="majorHAnsi"/>
        </w:rPr>
        <w:t xml:space="preserve">version </w:t>
      </w:r>
      <w:r w:rsidR="00C24F2E" w:rsidRPr="009F4254">
        <w:rPr>
          <w:rFonts w:eastAsia="Helvetica" w:cstheme="majorHAnsi"/>
        </w:rPr>
        <w:t>of this manuscript at submission.</w:t>
      </w:r>
    </w:p>
    <w:p w14:paraId="0B615B4C" w14:textId="30F8378B" w:rsidR="00EA48DA" w:rsidRPr="009F4254" w:rsidRDefault="00EA48DA" w:rsidP="0026509E">
      <w:pPr>
        <w:rPr>
          <w:rFonts w:eastAsia="Helvetica" w:cstheme="majorHAnsi"/>
          <w:color w:val="000000" w:themeColor="text1"/>
          <w:sz w:val="28"/>
          <w:szCs w:val="72"/>
        </w:rPr>
      </w:pPr>
    </w:p>
    <w:p w14:paraId="3D77AD88" w14:textId="334912AC" w:rsidR="00EA48DA" w:rsidRPr="009F4254" w:rsidRDefault="00EA48DA" w:rsidP="0026509E">
      <w:pPr>
        <w:rPr>
          <w:rFonts w:eastAsia="Helvetica" w:cstheme="majorHAnsi"/>
          <w:color w:val="000000" w:themeColor="text1"/>
          <w:sz w:val="28"/>
          <w:szCs w:val="72"/>
        </w:rPr>
      </w:pPr>
    </w:p>
    <w:p w14:paraId="155E2947" w14:textId="586245A2" w:rsidR="00EA48DA" w:rsidRPr="009F4254" w:rsidRDefault="00EA48DA" w:rsidP="0026509E">
      <w:pPr>
        <w:rPr>
          <w:rFonts w:eastAsia="Helvetica" w:cstheme="majorHAnsi"/>
          <w:color w:val="000000" w:themeColor="text1"/>
          <w:sz w:val="28"/>
          <w:szCs w:val="72"/>
        </w:rPr>
      </w:pPr>
    </w:p>
    <w:p w14:paraId="27B0A6C0" w14:textId="74A08C18" w:rsidR="3AA7CAF8" w:rsidRPr="009F4254" w:rsidRDefault="3AA7CAF8">
      <w:pPr>
        <w:rPr>
          <w:rFonts w:cstheme="majorHAnsi"/>
        </w:rPr>
      </w:pPr>
      <w:r w:rsidRPr="009F4254">
        <w:rPr>
          <w:rFonts w:cstheme="majorHAnsi"/>
        </w:rPr>
        <w:br w:type="page"/>
      </w:r>
    </w:p>
    <w:p w14:paraId="6DBE83E1" w14:textId="036CCD3F" w:rsidR="009550D3" w:rsidRPr="00DA5C1D" w:rsidRDefault="002F784D" w:rsidP="00DA5C1D">
      <w:pPr>
        <w:pStyle w:val="Title"/>
      </w:pPr>
      <w:r w:rsidRPr="00DA5C1D">
        <w:lastRenderedPageBreak/>
        <w:t xml:space="preserve">Implementation of the </w:t>
      </w:r>
      <w:proofErr w:type="spellStart"/>
      <w:r w:rsidRPr="00DA5C1D">
        <w:t>Polyfingerprint</w:t>
      </w:r>
      <w:proofErr w:type="spellEnd"/>
      <w:r w:rsidRPr="00DA5C1D">
        <w:t xml:space="preserve"> </w:t>
      </w:r>
      <w:r w:rsidR="002972D9" w:rsidRPr="00DA5C1D">
        <w:t xml:space="preserve">a molecular structure representation </w:t>
      </w:r>
      <w:r w:rsidRPr="00DA5C1D">
        <w:t>into a</w:t>
      </w:r>
      <w:r w:rsidR="002972D9" w:rsidRPr="00DA5C1D">
        <w:t>n</w:t>
      </w:r>
      <w:r w:rsidRPr="00DA5C1D">
        <w:t xml:space="preserve"> </w:t>
      </w:r>
      <w:r w:rsidR="002972D9" w:rsidRPr="00DA5C1D">
        <w:t>artificial neural network</w:t>
      </w:r>
      <w:r w:rsidRPr="00DA5C1D">
        <w:t>.</w:t>
      </w:r>
      <w:r w:rsidR="02CCA10C" w:rsidRPr="00DA5C1D">
        <w:t xml:space="preserve"> </w:t>
      </w:r>
    </w:p>
    <w:p w14:paraId="41A2E26E" w14:textId="77777777" w:rsidR="00547197" w:rsidRPr="009F4254" w:rsidRDefault="00547197">
      <w:pPr>
        <w:rPr>
          <w:rFonts w:cstheme="majorHAnsi"/>
          <w:sz w:val="20"/>
          <w:szCs w:val="20"/>
        </w:rPr>
      </w:pPr>
    </w:p>
    <w:p w14:paraId="59F6226D" w14:textId="6918D428" w:rsidR="0066379B" w:rsidRPr="0052291B" w:rsidRDefault="0066379B" w:rsidP="0066379B">
      <w:pPr>
        <w:pStyle w:val="AuthorsFull"/>
        <w:spacing w:line="360" w:lineRule="auto"/>
        <w:rPr>
          <w:rFonts w:asciiTheme="majorHAnsi" w:hAnsiTheme="majorHAnsi" w:cstheme="majorHAnsi"/>
          <w:b/>
          <w:i w:val="0"/>
          <w:szCs w:val="22"/>
          <w:lang w:val="de-DE"/>
        </w:rPr>
      </w:pPr>
      <w:r w:rsidRPr="0052291B">
        <w:rPr>
          <w:rFonts w:asciiTheme="majorHAnsi" w:hAnsiTheme="majorHAnsi" w:cstheme="majorHAnsi"/>
          <w:b/>
          <w:i w:val="0"/>
          <w:szCs w:val="22"/>
          <w:lang w:val="de-DE"/>
        </w:rPr>
        <w:t>Yannik Köster</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1,2</w:t>
      </w:r>
      <w:r w:rsidR="003E6914" w:rsidRPr="0052291B">
        <w:rPr>
          <w:rFonts w:asciiTheme="majorHAnsi" w:hAnsiTheme="majorHAnsi" w:cstheme="majorHAnsi"/>
          <w:b/>
          <w:i w:val="0"/>
          <w:szCs w:val="22"/>
          <w:vertAlign w:val="superscript"/>
          <w:lang w:val="de-DE"/>
        </w:rPr>
        <w:t>,3</w:t>
      </w:r>
      <w:r w:rsidR="00845671" w:rsidRPr="0052291B">
        <w:rPr>
          <w:rFonts w:asciiTheme="majorHAnsi" w:hAnsiTheme="majorHAnsi" w:cstheme="majorHAnsi"/>
          <w:b/>
          <w:i w:val="0"/>
          <w:szCs w:val="22"/>
          <w:vertAlign w:val="superscript"/>
          <w:lang w:val="de-DE"/>
        </w:rPr>
        <w:t>,*</w:t>
      </w:r>
      <w:r w:rsidRPr="0052291B">
        <w:rPr>
          <w:rFonts w:asciiTheme="majorHAnsi" w:hAnsiTheme="majorHAnsi" w:cstheme="majorHAnsi"/>
          <w:b/>
          <w:i w:val="0"/>
          <w:szCs w:val="22"/>
          <w:lang w:val="de-DE"/>
        </w:rPr>
        <w:t xml:space="preserve"> Julian Kimmig</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w:t>
      </w:r>
      <w:r w:rsidRPr="0052291B">
        <w:rPr>
          <w:rFonts w:asciiTheme="majorHAnsi" w:hAnsiTheme="majorHAnsi" w:cstheme="majorHAnsi"/>
          <w:b/>
          <w:i w:val="0"/>
          <w:szCs w:val="22"/>
          <w:lang w:val="de-DE"/>
        </w:rPr>
        <w:t xml:space="preserve"> Stefan Zechel</w:t>
      </w:r>
      <w:r w:rsidR="003E6914" w:rsidRPr="0052291B">
        <w:rPr>
          <w:rFonts w:asciiTheme="majorHAnsi" w:hAnsiTheme="majorHAnsi" w:cstheme="majorHAnsi"/>
          <w:b/>
          <w:i w:val="0"/>
          <w:szCs w:val="22"/>
          <w:lang w:val="de-DE"/>
        </w:rPr>
        <w:t>,</w:t>
      </w:r>
      <w:r w:rsidR="00845671"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w:t>
      </w:r>
      <w:r w:rsidRPr="0052291B">
        <w:rPr>
          <w:rFonts w:asciiTheme="majorHAnsi" w:hAnsiTheme="majorHAnsi" w:cstheme="majorHAnsi"/>
          <w:b/>
          <w:i w:val="0"/>
          <w:szCs w:val="22"/>
          <w:lang w:val="de-DE"/>
        </w:rPr>
        <w:t xml:space="preserve"> Ulrich S. Schubert</w:t>
      </w:r>
      <w:r w:rsidRPr="0052291B">
        <w:rPr>
          <w:rFonts w:asciiTheme="majorHAnsi" w:hAnsiTheme="majorHAnsi" w:cstheme="majorHAnsi"/>
          <w:b/>
          <w:i w:val="0"/>
          <w:szCs w:val="22"/>
          <w:vertAlign w:val="superscript"/>
          <w:lang w:val="de-DE"/>
        </w:rPr>
        <w:t>1,</w:t>
      </w:r>
      <w:r w:rsidR="003E6914" w:rsidRPr="0052291B">
        <w:rPr>
          <w:rFonts w:asciiTheme="majorHAnsi" w:hAnsiTheme="majorHAnsi" w:cstheme="majorHAnsi"/>
          <w:b/>
          <w:i w:val="0"/>
          <w:szCs w:val="22"/>
          <w:vertAlign w:val="superscript"/>
          <w:lang w:val="de-DE"/>
        </w:rPr>
        <w:t>2,4</w:t>
      </w:r>
      <w:r w:rsidR="00845671" w:rsidRPr="0052291B">
        <w:rPr>
          <w:rFonts w:asciiTheme="majorHAnsi" w:hAnsiTheme="majorHAnsi" w:cstheme="majorHAnsi"/>
          <w:b/>
          <w:i w:val="0"/>
          <w:szCs w:val="22"/>
          <w:vertAlign w:val="superscript"/>
          <w:lang w:val="de-DE"/>
        </w:rPr>
        <w:t>,**</w:t>
      </w:r>
    </w:p>
    <w:p w14:paraId="197A6125" w14:textId="69B24E9E" w:rsidR="0066379B"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 xml:space="preserve">1 </w:t>
      </w:r>
      <w:r w:rsidR="0066379B" w:rsidRPr="009F4254">
        <w:rPr>
          <w:rFonts w:asciiTheme="majorHAnsi" w:hAnsiTheme="majorHAnsi" w:cstheme="majorHAnsi"/>
          <w:sz w:val="22"/>
          <w:szCs w:val="22"/>
        </w:rPr>
        <w:t>Laboratory of Organic and Macromolecular Chemistry (IOMC)</w:t>
      </w:r>
      <w:r w:rsidR="003E6914" w:rsidRPr="009F4254">
        <w:rPr>
          <w:rFonts w:asciiTheme="majorHAnsi" w:hAnsiTheme="majorHAnsi" w:cstheme="majorHAnsi"/>
          <w:sz w:val="22"/>
          <w:szCs w:val="22"/>
        </w:rPr>
        <w:t xml:space="preserve">, </w:t>
      </w:r>
      <w:r w:rsidR="0066379B" w:rsidRPr="009F4254">
        <w:rPr>
          <w:rFonts w:asciiTheme="majorHAnsi" w:hAnsiTheme="majorHAnsi" w:cstheme="majorHAnsi"/>
          <w:sz w:val="22"/>
          <w:szCs w:val="22"/>
        </w:rPr>
        <w:t>Friedrich Schiller University Jena</w:t>
      </w:r>
      <w:r w:rsidR="003E6914" w:rsidRPr="009F4254">
        <w:rPr>
          <w:rFonts w:asciiTheme="majorHAnsi" w:hAnsiTheme="majorHAnsi" w:cstheme="majorHAnsi"/>
          <w:sz w:val="22"/>
          <w:szCs w:val="22"/>
        </w:rPr>
        <w:t>,</w:t>
      </w:r>
    </w:p>
    <w:p w14:paraId="06ED872A" w14:textId="0FF23D6E" w:rsidR="0066379B" w:rsidRPr="009F4254" w:rsidRDefault="0066379B"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Humboldstr. 10, 07743 Jena, Germany</w:t>
      </w:r>
    </w:p>
    <w:p w14:paraId="0A8BFD85" w14:textId="3932B764" w:rsidR="003E6914" w:rsidRPr="009F4254" w:rsidRDefault="003E6914" w:rsidP="003E6914">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 xml:space="preserve">2 </w:t>
      </w:r>
      <w:r w:rsidRPr="009F4254">
        <w:rPr>
          <w:rFonts w:asciiTheme="majorHAnsi" w:hAnsiTheme="majorHAnsi" w:cstheme="majorHAnsi"/>
          <w:sz w:val="22"/>
          <w:szCs w:val="22"/>
        </w:rPr>
        <w:t>Jena Center for Soft Matter (JCSM), Friedrich Schiller University Jena,</w:t>
      </w:r>
    </w:p>
    <w:p w14:paraId="37897E21" w14:textId="77777777" w:rsidR="003E6914" w:rsidRPr="009F4254" w:rsidRDefault="003E6914" w:rsidP="003E6914">
      <w:pPr>
        <w:pStyle w:val="Tableofcontents"/>
        <w:rPr>
          <w:rFonts w:asciiTheme="majorHAnsi" w:hAnsiTheme="majorHAnsi" w:cstheme="majorHAnsi"/>
          <w:sz w:val="22"/>
          <w:szCs w:val="22"/>
        </w:rPr>
      </w:pPr>
      <w:r w:rsidRPr="009F4254">
        <w:rPr>
          <w:rFonts w:asciiTheme="majorHAnsi" w:hAnsiTheme="majorHAnsi" w:cstheme="majorHAnsi"/>
          <w:sz w:val="22"/>
          <w:szCs w:val="22"/>
        </w:rPr>
        <w:t>Philosophenweg 7, 07743 Jena, Germany</w:t>
      </w:r>
    </w:p>
    <w:p w14:paraId="42D060E3" w14:textId="34437DBD" w:rsidR="00845671" w:rsidRPr="009F4254" w:rsidRDefault="003E6914"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3</w:t>
      </w:r>
      <w:r w:rsidR="00845671" w:rsidRPr="009F4254">
        <w:rPr>
          <w:rFonts w:asciiTheme="majorHAnsi" w:hAnsiTheme="majorHAnsi" w:cstheme="majorHAnsi"/>
          <w:sz w:val="22"/>
          <w:szCs w:val="22"/>
          <w:vertAlign w:val="superscript"/>
        </w:rPr>
        <w:t xml:space="preserve"> </w:t>
      </w:r>
      <w:r w:rsidR="00845671" w:rsidRPr="009F4254">
        <w:rPr>
          <w:rFonts w:asciiTheme="majorHAnsi" w:hAnsiTheme="majorHAnsi" w:cstheme="majorHAnsi"/>
          <w:sz w:val="22"/>
          <w:szCs w:val="22"/>
        </w:rPr>
        <w:t>Technical Contact</w:t>
      </w:r>
    </w:p>
    <w:p w14:paraId="6166FBA5" w14:textId="35281E12" w:rsidR="0066379B" w:rsidRPr="009F4254" w:rsidRDefault="003E6914"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vertAlign w:val="superscript"/>
        </w:rPr>
        <w:t>4</w:t>
      </w:r>
      <w:r w:rsidR="00845671" w:rsidRPr="009F4254">
        <w:rPr>
          <w:rFonts w:asciiTheme="majorHAnsi" w:hAnsiTheme="majorHAnsi" w:cstheme="majorHAnsi"/>
          <w:sz w:val="22"/>
          <w:szCs w:val="22"/>
          <w:vertAlign w:val="superscript"/>
        </w:rPr>
        <w:t xml:space="preserve"> </w:t>
      </w:r>
      <w:r w:rsidR="0066379B" w:rsidRPr="009F4254">
        <w:rPr>
          <w:rFonts w:asciiTheme="majorHAnsi" w:hAnsiTheme="majorHAnsi" w:cstheme="majorHAnsi"/>
          <w:sz w:val="22"/>
          <w:szCs w:val="22"/>
        </w:rPr>
        <w:t>Lead contact</w:t>
      </w:r>
    </w:p>
    <w:p w14:paraId="6D2D1D12" w14:textId="2881B697" w:rsidR="00845671"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 xml:space="preserve">* Correspondence: </w:t>
      </w:r>
      <w:r w:rsidR="0052291B">
        <w:rPr>
          <w:rFonts w:asciiTheme="majorHAnsi" w:hAnsiTheme="majorHAnsi" w:cstheme="majorHAnsi"/>
          <w:sz w:val="22"/>
          <w:szCs w:val="22"/>
        </w:rPr>
        <w:t>y</w:t>
      </w:r>
      <w:r w:rsidRPr="009F4254">
        <w:rPr>
          <w:rFonts w:asciiTheme="majorHAnsi" w:hAnsiTheme="majorHAnsi" w:cstheme="majorHAnsi"/>
          <w:sz w:val="22"/>
          <w:szCs w:val="22"/>
        </w:rPr>
        <w:t>annik.koester@uni-jena.de</w:t>
      </w:r>
    </w:p>
    <w:p w14:paraId="46D0DB48" w14:textId="2B0C66B7" w:rsidR="0066379B" w:rsidRPr="009F4254" w:rsidRDefault="00845671" w:rsidP="0066379B">
      <w:pPr>
        <w:pStyle w:val="Tableofcontents"/>
        <w:rPr>
          <w:rFonts w:asciiTheme="majorHAnsi" w:hAnsiTheme="majorHAnsi" w:cstheme="majorHAnsi"/>
          <w:sz w:val="22"/>
          <w:szCs w:val="22"/>
        </w:rPr>
      </w:pPr>
      <w:r w:rsidRPr="009F4254">
        <w:rPr>
          <w:rFonts w:asciiTheme="majorHAnsi" w:hAnsiTheme="majorHAnsi" w:cstheme="majorHAnsi"/>
          <w:sz w:val="22"/>
          <w:szCs w:val="22"/>
        </w:rPr>
        <w:t>*</w:t>
      </w:r>
      <w:r w:rsidR="0066379B" w:rsidRPr="009F4254">
        <w:rPr>
          <w:rFonts w:asciiTheme="majorHAnsi" w:hAnsiTheme="majorHAnsi" w:cstheme="majorHAnsi"/>
          <w:sz w:val="22"/>
          <w:szCs w:val="22"/>
        </w:rPr>
        <w:t>*</w:t>
      </w:r>
      <w:r w:rsidRPr="009F4254">
        <w:rPr>
          <w:rFonts w:asciiTheme="majorHAnsi" w:hAnsiTheme="majorHAnsi" w:cstheme="majorHAnsi"/>
          <w:sz w:val="22"/>
          <w:szCs w:val="22"/>
        </w:rPr>
        <w:t xml:space="preserve"> </w:t>
      </w:r>
      <w:r w:rsidR="0066379B" w:rsidRPr="009F4254">
        <w:rPr>
          <w:rFonts w:asciiTheme="majorHAnsi" w:hAnsiTheme="majorHAnsi" w:cstheme="majorHAnsi"/>
          <w:sz w:val="22"/>
          <w:szCs w:val="22"/>
        </w:rPr>
        <w:t>Correspondence: ulrich.schubert@uni-jena.de</w:t>
      </w:r>
    </w:p>
    <w:p w14:paraId="55793A0A" w14:textId="77777777" w:rsidR="0066379B" w:rsidRPr="009F4254" w:rsidRDefault="0066379B" w:rsidP="0066379B">
      <w:pPr>
        <w:pStyle w:val="Tableofcontents"/>
        <w:rPr>
          <w:rFonts w:asciiTheme="majorHAnsi" w:hAnsiTheme="majorHAnsi" w:cstheme="majorHAnsi"/>
          <w:sz w:val="22"/>
          <w:szCs w:val="22"/>
        </w:rPr>
      </w:pPr>
    </w:p>
    <w:p w14:paraId="7B251C33" w14:textId="77777777" w:rsidR="003E5298" w:rsidRPr="009F4254" w:rsidRDefault="003E5298" w:rsidP="00E80FC4">
      <w:pPr>
        <w:rPr>
          <w:rFonts w:cstheme="majorHAnsi"/>
        </w:rPr>
      </w:pPr>
    </w:p>
    <w:p w14:paraId="20D56696" w14:textId="0A5EB288" w:rsidR="00CB1B30" w:rsidRPr="00D316CC" w:rsidRDefault="00CB1B30" w:rsidP="00D316CC">
      <w:pPr>
        <w:pStyle w:val="Heading1"/>
      </w:pPr>
      <w:r w:rsidRPr="00D316CC">
        <w:t>S</w:t>
      </w:r>
      <w:r w:rsidR="004B0435" w:rsidRPr="00D316CC">
        <w:t>ummary</w:t>
      </w:r>
    </w:p>
    <w:p w14:paraId="2118D5F1" w14:textId="1E0D3E7E" w:rsidR="6AE73748" w:rsidRPr="009F4254" w:rsidRDefault="6AE73748">
      <w:pPr>
        <w:rPr>
          <w:rFonts w:cstheme="majorHAnsi"/>
          <w:sz w:val="20"/>
          <w:szCs w:val="20"/>
        </w:rPr>
      </w:pPr>
    </w:p>
    <w:p w14:paraId="1565F2B4" w14:textId="5FB06A79" w:rsidR="003E5298" w:rsidRPr="009F4254" w:rsidRDefault="00A30A6B" w:rsidP="00206A9B">
      <w:pPr>
        <w:rPr>
          <w:rFonts w:cstheme="majorHAnsi"/>
          <w:color w:val="333333"/>
          <w:szCs w:val="22"/>
        </w:rPr>
      </w:pPr>
      <w:r w:rsidRPr="009F4254">
        <w:rPr>
          <w:rFonts w:cstheme="majorHAnsi"/>
          <w:color w:val="333333"/>
          <w:szCs w:val="22"/>
        </w:rPr>
        <w:t xml:space="preserve">To represent polymeric chemical structures succinctly to be available for computational tasks, </w:t>
      </w:r>
      <w:del w:id="0" w:author="Julian Kimmig" w:date="2023-12-01T12:16:00Z">
        <w:r w:rsidRPr="009F4254" w:rsidDel="002121A8">
          <w:rPr>
            <w:rFonts w:cstheme="majorHAnsi"/>
            <w:color w:val="333333"/>
            <w:szCs w:val="22"/>
          </w:rPr>
          <w:delText xml:space="preserve">like </w:delText>
        </w:r>
      </w:del>
      <w:ins w:id="1" w:author="Julian Kimmig" w:date="2023-12-01T12:16:00Z">
        <w:r w:rsidR="002121A8">
          <w:rPr>
            <w:rFonts w:cstheme="majorHAnsi"/>
            <w:color w:val="333333"/>
            <w:szCs w:val="22"/>
          </w:rPr>
          <w:t>especially for</w:t>
        </w:r>
        <w:r w:rsidR="002121A8" w:rsidRPr="009F4254">
          <w:rPr>
            <w:rFonts w:cstheme="majorHAnsi"/>
            <w:color w:val="333333"/>
            <w:szCs w:val="22"/>
          </w:rPr>
          <w:t xml:space="preserve"> </w:t>
        </w:r>
      </w:ins>
      <w:r w:rsidRPr="009F4254">
        <w:rPr>
          <w:rFonts w:cstheme="majorHAnsi"/>
          <w:color w:val="333333"/>
          <w:szCs w:val="22"/>
        </w:rPr>
        <w:t>machine learning</w:t>
      </w:r>
      <w:ins w:id="2" w:author="Julian Kimmig" w:date="2023-12-01T12:16:00Z">
        <w:r w:rsidR="002121A8">
          <w:rPr>
            <w:rFonts w:cstheme="majorHAnsi"/>
            <w:color w:val="333333"/>
            <w:szCs w:val="22"/>
          </w:rPr>
          <w:t xml:space="preserve"> tasks,</w:t>
        </w:r>
      </w:ins>
      <w:r w:rsidRPr="009F4254">
        <w:rPr>
          <w:rFonts w:cstheme="majorHAnsi"/>
          <w:color w:val="333333"/>
          <w:szCs w:val="22"/>
        </w:rPr>
        <w:t xml:space="preserve"> a decoder is needed. This protocol explains how to use </w:t>
      </w:r>
      <w:ins w:id="3" w:author="Julian Kimmig" w:date="2023-12-01T12:16:00Z">
        <w:r w:rsidR="002121A8">
          <w:rPr>
            <w:rFonts w:cstheme="majorHAnsi"/>
            <w:color w:val="333333"/>
            <w:szCs w:val="22"/>
          </w:rPr>
          <w:t xml:space="preserve">a polymer specific </w:t>
        </w:r>
      </w:ins>
      <w:del w:id="4" w:author="Julian Kimmig" w:date="2023-12-01T12:16:00Z">
        <w:r w:rsidR="00A97585" w:rsidRPr="009F4254" w:rsidDel="002121A8">
          <w:rPr>
            <w:rFonts w:cstheme="majorHAnsi"/>
            <w:color w:val="333333"/>
            <w:szCs w:val="22"/>
          </w:rPr>
          <w:delText>the</w:delText>
        </w:r>
        <w:r w:rsidRPr="009F4254" w:rsidDel="002121A8">
          <w:rPr>
            <w:rFonts w:cstheme="majorHAnsi"/>
            <w:color w:val="333333"/>
            <w:szCs w:val="22"/>
          </w:rPr>
          <w:delText xml:space="preserve"> </w:delText>
        </w:r>
      </w:del>
      <w:r w:rsidRPr="009F4254">
        <w:rPr>
          <w:rFonts w:cstheme="majorHAnsi"/>
          <w:color w:val="333333"/>
          <w:szCs w:val="22"/>
        </w:rPr>
        <w:t xml:space="preserve">decoder </w:t>
      </w:r>
      <w:r w:rsidR="00A97585" w:rsidRPr="009F4254">
        <w:rPr>
          <w:rFonts w:cstheme="majorHAnsi"/>
          <w:color w:val="333333"/>
          <w:szCs w:val="22"/>
        </w:rPr>
        <w:t>which</w:t>
      </w:r>
      <w:r w:rsidRPr="009F4254">
        <w:rPr>
          <w:rFonts w:cstheme="majorHAnsi"/>
          <w:color w:val="333333"/>
          <w:szCs w:val="22"/>
        </w:rPr>
        <w:t xml:space="preserve"> create</w:t>
      </w:r>
      <w:r w:rsidR="00A97585" w:rsidRPr="009F4254">
        <w:rPr>
          <w:rFonts w:cstheme="majorHAnsi"/>
          <w:color w:val="333333"/>
          <w:szCs w:val="22"/>
        </w:rPr>
        <w:t>s</w:t>
      </w:r>
      <w:r w:rsidRPr="009F4254">
        <w:rPr>
          <w:rFonts w:cstheme="majorHAnsi"/>
          <w:color w:val="333333"/>
          <w:szCs w:val="22"/>
        </w:rPr>
        <w:t xml:space="preserve"> </w:t>
      </w:r>
      <w:r w:rsidR="00A97585" w:rsidRPr="009F4254">
        <w:rPr>
          <w:rFonts w:cstheme="majorHAnsi"/>
          <w:color w:val="333333"/>
          <w:szCs w:val="22"/>
        </w:rPr>
        <w:t xml:space="preserve">a </w:t>
      </w:r>
      <w:r w:rsidRPr="009F4254">
        <w:rPr>
          <w:rFonts w:cstheme="majorHAnsi"/>
          <w:color w:val="333333"/>
          <w:szCs w:val="22"/>
        </w:rPr>
        <w:t>representation</w:t>
      </w:r>
      <w:r w:rsidR="00A97585" w:rsidRPr="009F4254">
        <w:rPr>
          <w:rFonts w:cstheme="majorHAnsi"/>
          <w:color w:val="333333"/>
          <w:szCs w:val="22"/>
        </w:rPr>
        <w:t>/</w:t>
      </w:r>
      <w:r w:rsidRPr="009F4254">
        <w:rPr>
          <w:rFonts w:cstheme="majorHAnsi"/>
          <w:color w:val="333333"/>
          <w:szCs w:val="22"/>
        </w:rPr>
        <w:t>fingerprint</w:t>
      </w:r>
      <w:r w:rsidR="00A97585" w:rsidRPr="009F4254">
        <w:rPr>
          <w:rFonts w:cstheme="majorHAnsi"/>
          <w:color w:val="333333"/>
          <w:szCs w:val="22"/>
        </w:rPr>
        <w:t xml:space="preserve"> called the </w:t>
      </w:r>
      <w:proofErr w:type="spellStart"/>
      <w:r w:rsidR="00A97585" w:rsidRPr="009F4254">
        <w:rPr>
          <w:rFonts w:cstheme="majorHAnsi"/>
          <w:color w:val="333333"/>
          <w:szCs w:val="22"/>
        </w:rPr>
        <w:t>Polymerfingerprint</w:t>
      </w:r>
      <w:proofErr w:type="spellEnd"/>
      <w:r w:rsidR="00A97585" w:rsidRPr="009F4254">
        <w:rPr>
          <w:rFonts w:cstheme="majorHAnsi"/>
          <w:color w:val="333333"/>
          <w:szCs w:val="22"/>
        </w:rPr>
        <w:t xml:space="preserve"> (PFP)</w:t>
      </w:r>
      <w:r w:rsidRPr="009F4254">
        <w:rPr>
          <w:rFonts w:cstheme="majorHAnsi"/>
          <w:color w:val="333333"/>
          <w:szCs w:val="22"/>
        </w:rPr>
        <w:t>.</w:t>
      </w:r>
      <w:r w:rsidR="0082079F">
        <w:rPr>
          <w:rFonts w:cstheme="majorHAnsi"/>
          <w:color w:val="333333"/>
          <w:szCs w:val="22"/>
        </w:rPr>
        <w:t xml:space="preserve"> The Protocol is designed in such a way that no knowledge of programming is necessary.</w:t>
      </w:r>
      <w:r w:rsidR="00A97585" w:rsidRPr="009F4254">
        <w:rPr>
          <w:rFonts w:cstheme="majorHAnsi"/>
          <w:color w:val="333333"/>
          <w:szCs w:val="22"/>
        </w:rPr>
        <w:t xml:space="preserve"> </w:t>
      </w:r>
      <w:r w:rsidRPr="009F4254">
        <w:rPr>
          <w:rFonts w:cstheme="majorHAnsi"/>
          <w:color w:val="333333"/>
          <w:szCs w:val="22"/>
        </w:rPr>
        <w:t>Furthermore</w:t>
      </w:r>
      <w:r w:rsidR="00A97585" w:rsidRPr="009F4254">
        <w:rPr>
          <w:rFonts w:cstheme="majorHAnsi"/>
          <w:color w:val="333333"/>
          <w:szCs w:val="22"/>
        </w:rPr>
        <w:t>,</w:t>
      </w:r>
      <w:r w:rsidRPr="009F4254">
        <w:rPr>
          <w:rFonts w:cstheme="majorHAnsi"/>
          <w:color w:val="333333"/>
          <w:szCs w:val="22"/>
        </w:rPr>
        <w:t xml:space="preserve"> </w:t>
      </w:r>
      <w:r w:rsidR="00A97585" w:rsidRPr="009F4254">
        <w:rPr>
          <w:rFonts w:cstheme="majorHAnsi"/>
          <w:color w:val="333333"/>
          <w:szCs w:val="22"/>
        </w:rPr>
        <w:t>it will be explained how this Fingerprint integrates within a</w:t>
      </w:r>
      <w:r w:rsidR="002029E8" w:rsidRPr="009F4254">
        <w:rPr>
          <w:rFonts w:cstheme="majorHAnsi"/>
          <w:color w:val="333333"/>
          <w:szCs w:val="22"/>
        </w:rPr>
        <w:t>n</w:t>
      </w:r>
      <w:r w:rsidR="00A97585" w:rsidRPr="009F4254">
        <w:rPr>
          <w:rFonts w:cstheme="majorHAnsi"/>
          <w:color w:val="333333"/>
          <w:szCs w:val="22"/>
        </w:rPr>
        <w:t xml:space="preserve"> artificial neural network to predict properties of polymers based off their structure only.</w:t>
      </w:r>
    </w:p>
    <w:p w14:paraId="693FF58B" w14:textId="1421A633" w:rsidR="002029E8" w:rsidRPr="005A30A0" w:rsidRDefault="002029E8" w:rsidP="00206A9B">
      <w:pPr>
        <w:rPr>
          <w:rFonts w:cstheme="majorHAnsi"/>
          <w:color w:val="333333"/>
          <w:szCs w:val="22"/>
        </w:rPr>
      </w:pPr>
    </w:p>
    <w:p w14:paraId="5411212A" w14:textId="090F5300" w:rsidR="002029E8" w:rsidRPr="005A30A0" w:rsidRDefault="002029E8" w:rsidP="00206A9B">
      <w:pPr>
        <w:rPr>
          <w:rFonts w:cstheme="majorHAnsi"/>
          <w:color w:val="333333"/>
          <w:szCs w:val="22"/>
        </w:rPr>
      </w:pPr>
      <w:r w:rsidRPr="005A30A0">
        <w:rPr>
          <w:rFonts w:cstheme="majorHAnsi"/>
          <w:b/>
          <w:color w:val="333333"/>
          <w:szCs w:val="22"/>
        </w:rPr>
        <w:t>For complete details on the use and execution of this protocol, please refer to Köster et al.</w:t>
      </w:r>
      <w:r w:rsidR="005A30A0" w:rsidRPr="005A30A0">
        <w:rPr>
          <w:rFonts w:cstheme="majorHAnsi"/>
          <w:b/>
          <w:color w:val="333333"/>
          <w:szCs w:val="22"/>
        </w:rPr>
        <w:t>, 2023</w:t>
      </w:r>
      <w:r w:rsidR="005A30A0">
        <w:rPr>
          <w:rFonts w:cstheme="majorHAnsi"/>
          <w:b/>
          <w:color w:val="333333"/>
          <w:szCs w:val="22"/>
        </w:rPr>
        <w:t xml:space="preserve"> </w:t>
      </w:r>
      <w:r w:rsidRPr="005A30A0">
        <w:rPr>
          <w:rFonts w:cstheme="majorHAnsi"/>
          <w:color w:val="333333"/>
          <w:szCs w:val="22"/>
        </w:rPr>
        <w:t>(</w:t>
      </w:r>
      <w:hyperlink r:id="rId12" w:tgtFrame="_blank" w:tooltip="Persistent link using digital object identifier" w:history="1">
        <w:r w:rsidR="005A30A0" w:rsidRPr="005A30A0">
          <w:rPr>
            <w:rStyle w:val="anchor-text"/>
            <w:color w:val="0000FF"/>
            <w:u w:val="single"/>
          </w:rPr>
          <w:t>https://doi.org/10.1016/j.xcrp.2023.101553</w:t>
        </w:r>
      </w:hyperlink>
      <w:r w:rsidRPr="005A30A0">
        <w:rPr>
          <w:rFonts w:cstheme="majorHAnsi"/>
          <w:color w:val="333333"/>
          <w:szCs w:val="22"/>
        </w:rPr>
        <w:t>)</w:t>
      </w:r>
    </w:p>
    <w:p w14:paraId="361E8274" w14:textId="77777777" w:rsidR="00D316CC" w:rsidRPr="009F4254" w:rsidRDefault="00D316CC" w:rsidP="00206A9B">
      <w:pPr>
        <w:rPr>
          <w:rFonts w:cstheme="majorHAnsi"/>
          <w:color w:val="333333"/>
          <w:szCs w:val="22"/>
        </w:rPr>
      </w:pPr>
    </w:p>
    <w:p w14:paraId="0F8EEE36" w14:textId="14D276A7" w:rsidR="00892E8D" w:rsidRPr="009F4254" w:rsidRDefault="004B0435" w:rsidP="00D316CC">
      <w:pPr>
        <w:pStyle w:val="Heading1"/>
        <w:rPr>
          <w:highlight w:val="yellow"/>
        </w:rPr>
      </w:pPr>
      <w:r w:rsidRPr="009F4254">
        <w:rPr>
          <w:highlight w:val="yellow"/>
        </w:rPr>
        <w:t xml:space="preserve">Graphical </w:t>
      </w:r>
      <w:r w:rsidR="00D06BB3" w:rsidRPr="009F4254">
        <w:rPr>
          <w:highlight w:val="yellow"/>
        </w:rPr>
        <w:t>abstract</w:t>
      </w:r>
    </w:p>
    <w:p w14:paraId="1F53F0EA" w14:textId="796172A8" w:rsidR="1AE76818" w:rsidRPr="009F4254" w:rsidRDefault="1AE76818">
      <w:pPr>
        <w:rPr>
          <w:rFonts w:cstheme="majorHAnsi"/>
          <w:b/>
          <w:bCs/>
          <w:sz w:val="20"/>
          <w:szCs w:val="20"/>
          <w:highlight w:val="yellow"/>
        </w:rPr>
      </w:pPr>
    </w:p>
    <w:p w14:paraId="532479CE" w14:textId="6EFB6EB6" w:rsidR="00C92E47" w:rsidRPr="009F4254" w:rsidRDefault="00C92E47">
      <w:pPr>
        <w:rPr>
          <w:rFonts w:eastAsia="Arial" w:cstheme="majorHAnsi"/>
          <w:i/>
          <w:szCs w:val="22"/>
          <w:highlight w:val="yellow"/>
        </w:rPr>
      </w:pPr>
      <w:r w:rsidRPr="009F4254">
        <w:rPr>
          <w:rFonts w:eastAsia="Arial" w:cstheme="majorHAnsi"/>
          <w:i/>
          <w:szCs w:val="22"/>
          <w:highlight w:val="yellow"/>
        </w:rPr>
        <w:t xml:space="preserve">The GA is a graphical description of the protocol that highlights the time for each major step. </w:t>
      </w:r>
      <w:r w:rsidR="009606E6" w:rsidRPr="009F4254">
        <w:rPr>
          <w:rFonts w:eastAsia="Arial" w:cstheme="majorHAnsi"/>
          <w:i/>
          <w:szCs w:val="22"/>
          <w:highlight w:val="yellow"/>
        </w:rPr>
        <w:t xml:space="preserve">Click </w:t>
      </w:r>
      <w:hyperlink r:id="rId13" w:history="1">
        <w:r w:rsidR="009606E6" w:rsidRPr="009F4254">
          <w:rPr>
            <w:rStyle w:val="Hyperlink"/>
            <w:rFonts w:eastAsia="Arial" w:cstheme="majorHAnsi"/>
            <w:i/>
            <w:szCs w:val="22"/>
            <w:highlight w:val="yellow"/>
          </w:rPr>
          <w:t>here</w:t>
        </w:r>
      </w:hyperlink>
      <w:r w:rsidR="009606E6" w:rsidRPr="009F4254">
        <w:rPr>
          <w:rFonts w:eastAsia="Arial" w:cstheme="majorHAnsi"/>
          <w:i/>
          <w:szCs w:val="22"/>
          <w:highlight w:val="yellow"/>
        </w:rPr>
        <w:t xml:space="preserve"> to see examples. </w:t>
      </w:r>
      <w:r w:rsidR="00112975" w:rsidRPr="009F4254">
        <w:rPr>
          <w:rFonts w:eastAsia="Arial" w:cstheme="majorHAnsi"/>
          <w:i/>
          <w:szCs w:val="22"/>
          <w:highlight w:val="yellow"/>
        </w:rPr>
        <w:t xml:space="preserve">We encourage </w:t>
      </w:r>
      <w:r w:rsidR="00095304" w:rsidRPr="009F4254">
        <w:rPr>
          <w:rFonts w:eastAsia="Arial" w:cstheme="majorHAnsi"/>
          <w:i/>
          <w:szCs w:val="22"/>
          <w:highlight w:val="yellow"/>
        </w:rPr>
        <w:t>you to submit a GA with your initial submission, but it is not required</w:t>
      </w:r>
      <w:r w:rsidRPr="009F4254">
        <w:rPr>
          <w:rFonts w:eastAsia="Arial" w:cstheme="majorHAnsi"/>
          <w:i/>
          <w:szCs w:val="22"/>
          <w:highlight w:val="yellow"/>
        </w:rPr>
        <w:t xml:space="preserve">. </w:t>
      </w:r>
    </w:p>
    <w:p w14:paraId="527F5565" w14:textId="77777777" w:rsidR="00C92E47" w:rsidRPr="009F4254" w:rsidRDefault="00C92E47">
      <w:pPr>
        <w:rPr>
          <w:rFonts w:eastAsia="Arial" w:cstheme="majorHAnsi"/>
          <w:i/>
          <w:szCs w:val="22"/>
          <w:highlight w:val="yellow"/>
        </w:rPr>
      </w:pPr>
    </w:p>
    <w:p w14:paraId="398699EC" w14:textId="0F620EFC" w:rsidR="00FF57C0" w:rsidRPr="009F4254" w:rsidRDefault="007F2E41" w:rsidP="0011069D">
      <w:pPr>
        <w:rPr>
          <w:rFonts w:cstheme="majorHAnsi"/>
        </w:rPr>
      </w:pPr>
      <w:r w:rsidRPr="009F4254">
        <w:rPr>
          <w:rFonts w:eastAsia="Arial" w:cstheme="majorHAnsi"/>
          <w:i/>
          <w:iCs/>
          <w:szCs w:val="22"/>
          <w:highlight w:val="yellow"/>
        </w:rPr>
        <w:t>We have create</w:t>
      </w:r>
      <w:r w:rsidR="0071403A" w:rsidRPr="009F4254">
        <w:rPr>
          <w:rFonts w:eastAsia="Arial" w:cstheme="majorHAnsi"/>
          <w:i/>
          <w:iCs/>
          <w:szCs w:val="22"/>
          <w:highlight w:val="yellow"/>
        </w:rPr>
        <w:t>d a</w:t>
      </w:r>
      <w:r w:rsidR="00A77ECA" w:rsidRPr="009F4254">
        <w:rPr>
          <w:rFonts w:eastAsia="Times New Roman" w:cstheme="majorHAnsi"/>
          <w:highlight w:val="yellow"/>
        </w:rPr>
        <w:t> </w:t>
      </w:r>
      <w:hyperlink r:id="rId14" w:history="1">
        <w:r w:rsidR="003E0EC4" w:rsidRPr="009F4254">
          <w:rPr>
            <w:rStyle w:val="Hyperlink"/>
            <w:rFonts w:cstheme="majorHAnsi"/>
            <w:i/>
            <w:iCs/>
            <w:szCs w:val="22"/>
            <w:highlight w:val="yellow"/>
          </w:rPr>
          <w:t>g</w:t>
        </w:r>
        <w:r w:rsidR="00E80CCE" w:rsidRPr="009F4254">
          <w:rPr>
            <w:rStyle w:val="Hyperlink"/>
            <w:rFonts w:cstheme="majorHAnsi"/>
            <w:i/>
            <w:iCs/>
            <w:szCs w:val="22"/>
            <w:highlight w:val="yellow"/>
          </w:rPr>
          <w:t xml:space="preserve">raphical </w:t>
        </w:r>
        <w:r w:rsidR="00D06BB3" w:rsidRPr="009F4254">
          <w:rPr>
            <w:rStyle w:val="Hyperlink"/>
            <w:rFonts w:cstheme="majorHAnsi"/>
            <w:i/>
            <w:iCs/>
            <w:szCs w:val="22"/>
            <w:highlight w:val="yellow"/>
          </w:rPr>
          <w:t xml:space="preserve">abstract </w:t>
        </w:r>
        <w:r w:rsidR="00E80CCE" w:rsidRPr="009F4254">
          <w:rPr>
            <w:rStyle w:val="Hyperlink"/>
            <w:rFonts w:cstheme="majorHAnsi"/>
            <w:i/>
            <w:iCs/>
            <w:szCs w:val="22"/>
            <w:highlight w:val="yellow"/>
          </w:rPr>
          <w:t>template</w:t>
        </w:r>
      </w:hyperlink>
      <w:r w:rsidR="00E80CCE" w:rsidRPr="009F4254">
        <w:rPr>
          <w:rFonts w:cstheme="majorHAnsi"/>
          <w:i/>
          <w:iCs/>
          <w:szCs w:val="22"/>
          <w:highlight w:val="yellow"/>
        </w:rPr>
        <w:t xml:space="preserve"> </w:t>
      </w:r>
      <w:r w:rsidR="000A66BA" w:rsidRPr="009F4254">
        <w:rPr>
          <w:rFonts w:cstheme="majorHAnsi"/>
          <w:i/>
          <w:iCs/>
          <w:szCs w:val="22"/>
          <w:highlight w:val="yellow"/>
        </w:rPr>
        <w:t>(</w:t>
      </w:r>
      <w:r w:rsidR="005B04A3" w:rsidRPr="009F4254">
        <w:rPr>
          <w:rFonts w:cstheme="majorHAnsi"/>
          <w:i/>
          <w:iCs/>
          <w:szCs w:val="22"/>
          <w:highlight w:val="yellow"/>
        </w:rPr>
        <w:t>**</w:t>
      </w:r>
      <w:r w:rsidR="000A66BA" w:rsidRPr="009F4254">
        <w:rPr>
          <w:rFonts w:cstheme="majorHAnsi"/>
          <w:i/>
          <w:iCs/>
          <w:szCs w:val="22"/>
          <w:highlight w:val="yellow"/>
        </w:rPr>
        <w:t xml:space="preserve">if the link is not working, please copy and paste this link to </w:t>
      </w:r>
      <w:r w:rsidR="00AB266C" w:rsidRPr="009F4254">
        <w:rPr>
          <w:rFonts w:cstheme="majorHAnsi"/>
          <w:i/>
          <w:iCs/>
          <w:szCs w:val="22"/>
          <w:highlight w:val="yellow"/>
        </w:rPr>
        <w:t xml:space="preserve">your web browser: </w:t>
      </w:r>
      <w:hyperlink r:id="rId15" w:history="1">
        <w:r w:rsidR="00AB266C" w:rsidRPr="009F4254">
          <w:rPr>
            <w:rStyle w:val="Hyperlink"/>
            <w:rFonts w:cstheme="majorHAnsi"/>
            <w:i/>
            <w:iCs/>
            <w:szCs w:val="22"/>
            <w:highlight w:val="yellow"/>
          </w:rPr>
          <w:t>https://www.cell.com/pb-</w:t>
        </w:r>
        <w:r w:rsidR="00AB266C" w:rsidRPr="009F4254">
          <w:rPr>
            <w:rStyle w:val="Hyperlink"/>
            <w:rFonts w:cstheme="majorHAnsi"/>
            <w:i/>
            <w:iCs/>
            <w:szCs w:val="22"/>
            <w:highlight w:val="yellow"/>
          </w:rPr>
          <w:lastRenderedPageBreak/>
          <w:t>assets/journals/EM/STAR%20Protocols/STAR_GA_Template_SP_Finalized.pptx</w:t>
        </w:r>
      </w:hyperlink>
      <w:r w:rsidR="00524894" w:rsidRPr="009F4254">
        <w:rPr>
          <w:rFonts w:cstheme="majorHAnsi"/>
          <w:i/>
          <w:iCs/>
          <w:szCs w:val="22"/>
          <w:highlight w:val="yellow"/>
        </w:rPr>
        <w:t xml:space="preserve"> </w:t>
      </w:r>
      <w:r w:rsidR="00AB266C" w:rsidRPr="009F4254">
        <w:rPr>
          <w:rFonts w:cstheme="majorHAnsi"/>
          <w:i/>
          <w:iCs/>
          <w:szCs w:val="22"/>
          <w:highlight w:val="yellow"/>
        </w:rPr>
        <w:t>)</w:t>
      </w:r>
      <w:r w:rsidR="001B6714" w:rsidRPr="009F4254">
        <w:rPr>
          <w:rFonts w:cstheme="majorHAnsi"/>
          <w:i/>
          <w:iCs/>
          <w:szCs w:val="22"/>
          <w:highlight w:val="yellow"/>
        </w:rPr>
        <w:t xml:space="preserve"> </w:t>
      </w:r>
      <w:r w:rsidR="00C92E47" w:rsidRPr="009F4254">
        <w:rPr>
          <w:rFonts w:eastAsia="Arial" w:cstheme="majorHAnsi"/>
          <w:i/>
          <w:iCs/>
          <w:szCs w:val="22"/>
          <w:highlight w:val="yellow"/>
        </w:rPr>
        <w:t>to help you create a GA</w:t>
      </w:r>
      <w:r w:rsidR="00FF57C0" w:rsidRPr="009F4254">
        <w:rPr>
          <w:rFonts w:eastAsia="Times New Roman" w:cstheme="majorHAnsi"/>
          <w:i/>
          <w:iCs/>
          <w:szCs w:val="22"/>
          <w:highlight w:val="yellow"/>
        </w:rPr>
        <w:t>. (</w:t>
      </w:r>
      <w:hyperlink r:id="rId16" w:history="1">
        <w:r w:rsidR="00FF57C0" w:rsidRPr="009F4254">
          <w:rPr>
            <w:rStyle w:val="Hyperlink"/>
            <w:rFonts w:eastAsia="Times New Roman" w:cstheme="majorHAnsi"/>
            <w:i/>
            <w:iCs/>
            <w:szCs w:val="22"/>
            <w:highlight w:val="yellow"/>
          </w:rPr>
          <w:t xml:space="preserve">Click here </w:t>
        </w:r>
      </w:hyperlink>
      <w:r w:rsidR="00FF57C0" w:rsidRPr="009F4254">
        <w:rPr>
          <w:rFonts w:eastAsia="Times New Roman" w:cstheme="majorHAnsi"/>
          <w:i/>
          <w:iCs/>
          <w:szCs w:val="22"/>
          <w:highlight w:val="yellow"/>
        </w:rPr>
        <w:t xml:space="preserve">for the Adobe Illustrator version and follow </w:t>
      </w:r>
      <w:hyperlink r:id="rId17" w:history="1">
        <w:r w:rsidR="00FF57C0" w:rsidRPr="009F4254">
          <w:rPr>
            <w:rStyle w:val="Hyperlink"/>
            <w:rFonts w:eastAsia="Times New Roman" w:cstheme="majorHAnsi"/>
            <w:i/>
            <w:iCs/>
            <w:szCs w:val="22"/>
            <w:highlight w:val="yellow"/>
          </w:rPr>
          <w:t>these instructions</w:t>
        </w:r>
      </w:hyperlink>
      <w:r w:rsidR="00FF57C0" w:rsidRPr="009F4254">
        <w:rPr>
          <w:rFonts w:eastAsia="Times New Roman" w:cstheme="majorHAnsi"/>
          <w:i/>
          <w:iCs/>
          <w:szCs w:val="22"/>
          <w:highlight w:val="yellow"/>
        </w:rPr>
        <w:t>.)</w:t>
      </w:r>
    </w:p>
    <w:p w14:paraId="43FBE42E" w14:textId="7BCBBEB5" w:rsidR="00C92E47" w:rsidRPr="009F4254" w:rsidRDefault="00C92E47" w:rsidP="00E80FC4">
      <w:pPr>
        <w:rPr>
          <w:rFonts w:cstheme="majorHAnsi"/>
        </w:rPr>
      </w:pPr>
    </w:p>
    <w:p w14:paraId="612FC440" w14:textId="77777777" w:rsidR="003E5298" w:rsidRPr="009F4254" w:rsidRDefault="003E5298" w:rsidP="0026509E">
      <w:pPr>
        <w:rPr>
          <w:rFonts w:cstheme="majorHAnsi"/>
        </w:rPr>
      </w:pPr>
    </w:p>
    <w:p w14:paraId="5079DFEC" w14:textId="6697F200" w:rsidR="00D868DD" w:rsidRPr="009F4254" w:rsidRDefault="004B0435" w:rsidP="00D316CC">
      <w:pPr>
        <w:pStyle w:val="Heading1"/>
        <w:rPr>
          <w:b/>
          <w:bCs/>
        </w:rPr>
      </w:pPr>
      <w:r w:rsidRPr="00FD6E2C">
        <w:t xml:space="preserve">Before </w:t>
      </w:r>
      <w:r w:rsidR="00D06BB3" w:rsidRPr="00FD6E2C">
        <w:t>you begin</w:t>
      </w:r>
    </w:p>
    <w:p w14:paraId="3518F2AA" w14:textId="77777777" w:rsidR="00872BFC" w:rsidRDefault="00872BFC">
      <w:pPr>
        <w:rPr>
          <w:rFonts w:cstheme="majorHAnsi"/>
          <w:szCs w:val="22"/>
        </w:rPr>
      </w:pPr>
    </w:p>
    <w:p w14:paraId="21C41223" w14:textId="7DF14D76" w:rsidR="00D82A92" w:rsidRDefault="00D82A92">
      <w:pPr>
        <w:rPr>
          <w:rFonts w:cstheme="majorHAnsi"/>
          <w:szCs w:val="22"/>
        </w:rPr>
      </w:pPr>
      <w:r>
        <w:rPr>
          <w:rFonts w:cstheme="majorHAnsi"/>
          <w:szCs w:val="22"/>
        </w:rPr>
        <w:t xml:space="preserve">The protocol below describes how to set up and run a polymer property prediction </w:t>
      </w:r>
      <w:r w:rsidR="00B107FD">
        <w:rPr>
          <w:rFonts w:cstheme="majorHAnsi"/>
          <w:szCs w:val="22"/>
        </w:rPr>
        <w:t>model, more precisely, one for cloud points</w:t>
      </w:r>
      <w:r>
        <w:rPr>
          <w:rFonts w:cstheme="majorHAnsi"/>
          <w:szCs w:val="22"/>
        </w:rPr>
        <w:t>. However</w:t>
      </w:r>
      <w:r w:rsidR="00B107FD">
        <w:rPr>
          <w:rFonts w:cstheme="majorHAnsi"/>
          <w:szCs w:val="22"/>
        </w:rPr>
        <w:t xml:space="preserve">, this platform can also be used </w:t>
      </w:r>
      <w:r w:rsidR="00FD6E2C">
        <w:rPr>
          <w:rFonts w:cstheme="majorHAnsi"/>
          <w:szCs w:val="22"/>
        </w:rPr>
        <w:t xml:space="preserve">to </w:t>
      </w:r>
      <w:r w:rsidR="00B107FD">
        <w:rPr>
          <w:rFonts w:cstheme="majorHAnsi"/>
          <w:szCs w:val="22"/>
        </w:rPr>
        <w:t>predict</w:t>
      </w:r>
      <w:r w:rsidR="00FD6E2C">
        <w:rPr>
          <w:rFonts w:cstheme="majorHAnsi"/>
          <w:szCs w:val="22"/>
        </w:rPr>
        <w:t xml:space="preserve"> any</w:t>
      </w:r>
      <w:r w:rsidR="00B107FD">
        <w:rPr>
          <w:rFonts w:cstheme="majorHAnsi"/>
          <w:szCs w:val="22"/>
        </w:rPr>
        <w:t xml:space="preserve"> polymer </w:t>
      </w:r>
      <w:r w:rsidR="00FD6E2C">
        <w:rPr>
          <w:rFonts w:cstheme="majorHAnsi"/>
          <w:szCs w:val="22"/>
        </w:rPr>
        <w:t>property</w:t>
      </w:r>
      <w:r w:rsidR="00B107FD">
        <w:rPr>
          <w:rFonts w:cstheme="majorHAnsi"/>
          <w:szCs w:val="22"/>
        </w:rPr>
        <w:t>, based on</w:t>
      </w:r>
      <w:r w:rsidR="00FD6E2C">
        <w:rPr>
          <w:rFonts w:cstheme="majorHAnsi"/>
          <w:szCs w:val="22"/>
        </w:rPr>
        <w:t xml:space="preserve"> the chosen</w:t>
      </w:r>
      <w:r w:rsidR="00B107FD">
        <w:rPr>
          <w:rFonts w:cstheme="majorHAnsi"/>
          <w:szCs w:val="22"/>
        </w:rPr>
        <w:t xml:space="preserve"> input.</w:t>
      </w:r>
    </w:p>
    <w:p w14:paraId="4F92B503" w14:textId="77777777" w:rsidR="00D82A92" w:rsidRPr="009F4254" w:rsidRDefault="00D82A92">
      <w:pPr>
        <w:rPr>
          <w:rFonts w:cstheme="majorHAnsi"/>
          <w:szCs w:val="22"/>
        </w:rPr>
      </w:pPr>
    </w:p>
    <w:p w14:paraId="45EC35FD" w14:textId="5A5CCC5D" w:rsidR="00872BFC" w:rsidRPr="00167A4D" w:rsidRDefault="00872BFC">
      <w:pPr>
        <w:rPr>
          <w:rFonts w:cstheme="majorHAnsi"/>
          <w:b/>
          <w:szCs w:val="22"/>
        </w:rPr>
      </w:pPr>
      <w:r w:rsidRPr="00167A4D">
        <w:rPr>
          <w:rFonts w:cstheme="majorHAnsi"/>
          <w:b/>
          <w:szCs w:val="22"/>
        </w:rPr>
        <w:t>Timing: 10 min.</w:t>
      </w:r>
    </w:p>
    <w:p w14:paraId="515BEFF8" w14:textId="1E3460A1" w:rsidR="00872BFC" w:rsidRDefault="00872BFC">
      <w:pPr>
        <w:rPr>
          <w:ins w:id="5" w:author="Yannik Köster" w:date="2023-11-07T14:18:00Z"/>
          <w:rFonts w:cstheme="majorHAnsi"/>
          <w:szCs w:val="22"/>
        </w:rPr>
      </w:pPr>
    </w:p>
    <w:p w14:paraId="5A6BB9E2" w14:textId="2B05013D" w:rsidR="00AF68DD" w:rsidRDefault="00AF68DD" w:rsidP="00AF68DD">
      <w:pPr>
        <w:pStyle w:val="Heading2"/>
        <w:rPr>
          <w:ins w:id="6" w:author="Yannik Köster" w:date="2023-11-07T14:19:00Z"/>
        </w:rPr>
      </w:pPr>
      <w:ins w:id="7" w:author="Yannik Köster" w:date="2023-11-07T14:18:00Z">
        <w:r>
          <w:t>Hardware requirements:</w:t>
        </w:r>
      </w:ins>
    </w:p>
    <w:p w14:paraId="7A0D5095" w14:textId="1BEED8FD" w:rsidR="00AF68DD" w:rsidRDefault="00AF68DD" w:rsidP="00AF68DD">
      <w:pPr>
        <w:rPr>
          <w:ins w:id="8" w:author="Yannik Köster" w:date="2023-11-07T14:22:00Z"/>
          <w:rFonts w:cstheme="majorHAnsi"/>
          <w:color w:val="333333"/>
          <w:szCs w:val="22"/>
        </w:rPr>
      </w:pPr>
      <w:ins w:id="9" w:author="Yannik Köster" w:date="2023-11-07T14:19:00Z">
        <w:r>
          <w:rPr>
            <w:rFonts w:cstheme="majorHAnsi"/>
            <w:color w:val="333333"/>
            <w:szCs w:val="22"/>
          </w:rPr>
          <w:t>A 64-bit processor with CPU support for virtualization</w:t>
        </w:r>
      </w:ins>
      <w:ins w:id="10" w:author="Yannik Köster" w:date="2023-11-07T14:22:00Z">
        <w:r w:rsidR="00BA1F8D">
          <w:rPr>
            <w:rFonts w:cstheme="majorHAnsi"/>
            <w:color w:val="333333"/>
            <w:szCs w:val="22"/>
          </w:rPr>
          <w:t>.</w:t>
        </w:r>
      </w:ins>
    </w:p>
    <w:p w14:paraId="35073143" w14:textId="77777777" w:rsidR="00BA1F8D" w:rsidRDefault="00BA1F8D" w:rsidP="00AF68DD">
      <w:pPr>
        <w:rPr>
          <w:ins w:id="11" w:author="Yannik Köster" w:date="2023-11-07T14:19:00Z"/>
          <w:rFonts w:cstheme="majorHAnsi"/>
          <w:color w:val="333333"/>
          <w:szCs w:val="22"/>
        </w:rPr>
      </w:pPr>
    </w:p>
    <w:p w14:paraId="579D27BB" w14:textId="555D4DEE" w:rsidR="00AF68DD" w:rsidRDefault="00AF68DD" w:rsidP="00AF68DD">
      <w:pPr>
        <w:rPr>
          <w:ins w:id="12" w:author="Yannik Köster" w:date="2023-11-07T14:19:00Z"/>
          <w:rFonts w:cstheme="majorHAnsi"/>
          <w:color w:val="333333"/>
          <w:szCs w:val="22"/>
        </w:rPr>
      </w:pPr>
      <w:ins w:id="13" w:author="Yannik Köster" w:date="2023-11-07T14:19:00Z">
        <w:r>
          <w:rPr>
            <w:rFonts w:cstheme="majorHAnsi"/>
            <w:color w:val="333333"/>
            <w:szCs w:val="22"/>
          </w:rPr>
          <w:t>Further in-detail requi</w:t>
        </w:r>
      </w:ins>
      <w:ins w:id="14" w:author="Yannik Köster" w:date="2023-11-07T14:20:00Z">
        <w:r>
          <w:rPr>
            <w:rFonts w:cstheme="majorHAnsi"/>
            <w:color w:val="333333"/>
            <w:szCs w:val="22"/>
          </w:rPr>
          <w:t xml:space="preserve">rements can be read </w:t>
        </w:r>
      </w:ins>
      <w:ins w:id="15" w:author="Yannik Köster" w:date="2023-11-07T14:21:00Z">
        <w:r w:rsidR="00BA1F8D">
          <w:rPr>
            <w:rFonts w:cstheme="majorHAnsi"/>
            <w:color w:val="333333"/>
            <w:szCs w:val="22"/>
          </w:rPr>
          <w:t>up</w:t>
        </w:r>
      </w:ins>
      <w:ins w:id="16" w:author="Yannik Köster" w:date="2023-11-07T14:20:00Z">
        <w:r>
          <w:rPr>
            <w:rFonts w:cstheme="majorHAnsi"/>
            <w:color w:val="333333"/>
            <w:szCs w:val="22"/>
          </w:rPr>
          <w:t xml:space="preserve"> the </w:t>
        </w:r>
        <w:r w:rsidR="00BA1F8D">
          <w:rPr>
            <w:rFonts w:cstheme="majorHAnsi"/>
            <w:color w:val="333333"/>
            <w:szCs w:val="22"/>
          </w:rPr>
          <w:t xml:space="preserve">official docker docs under the </w:t>
        </w:r>
      </w:ins>
      <w:ins w:id="17" w:author="Yannik Köster" w:date="2023-11-07T14:21:00Z">
        <w:r w:rsidR="00BA1F8D">
          <w:rPr>
            <w:rFonts w:cstheme="majorHAnsi"/>
            <w:color w:val="333333"/>
            <w:szCs w:val="22"/>
          </w:rPr>
          <w:t xml:space="preserve">operating system </w:t>
        </w:r>
      </w:ins>
      <w:ins w:id="18" w:author="Yannik Köster" w:date="2023-11-07T14:20:00Z">
        <w:r w:rsidR="00BA1F8D">
          <w:rPr>
            <w:rFonts w:cstheme="majorHAnsi"/>
            <w:color w:val="333333"/>
            <w:szCs w:val="22"/>
          </w:rPr>
          <w:t xml:space="preserve">specific </w:t>
        </w:r>
      </w:ins>
      <w:ins w:id="19" w:author="Yannik Köster" w:date="2023-11-07T14:23:00Z">
        <w:r w:rsidR="00BA1F8D">
          <w:rPr>
            <w:rFonts w:cstheme="majorHAnsi"/>
            <w:color w:val="333333"/>
            <w:szCs w:val="22"/>
          </w:rPr>
          <w:t>site</w:t>
        </w:r>
      </w:ins>
      <w:ins w:id="20" w:author="Yannik Köster" w:date="2023-11-07T14:21:00Z">
        <w:r w:rsidR="00BA1F8D">
          <w:rPr>
            <w:rFonts w:cstheme="majorHAnsi"/>
            <w:color w:val="333333"/>
            <w:szCs w:val="22"/>
          </w:rPr>
          <w:t xml:space="preserve"> at </w:t>
        </w:r>
        <w:r w:rsidR="00BA1F8D" w:rsidRPr="00BA1F8D">
          <w:rPr>
            <w:rFonts w:cstheme="majorHAnsi"/>
            <w:color w:val="333333"/>
            <w:szCs w:val="22"/>
          </w:rPr>
          <w:t>https://docs.docker.com/desktop/</w:t>
        </w:r>
        <w:r w:rsidR="00BA1F8D">
          <w:rPr>
            <w:rFonts w:cstheme="majorHAnsi"/>
            <w:color w:val="333333"/>
            <w:szCs w:val="22"/>
          </w:rPr>
          <w:t>.</w:t>
        </w:r>
      </w:ins>
    </w:p>
    <w:p w14:paraId="3141429A" w14:textId="77777777" w:rsidR="00AF68DD" w:rsidRPr="00AF68DD" w:rsidRDefault="00AF68DD"/>
    <w:p w14:paraId="7997CA31" w14:textId="18A572DE" w:rsidR="00872BFC" w:rsidRPr="009F4254" w:rsidRDefault="00AF68DD" w:rsidP="00872BFC">
      <w:pPr>
        <w:pStyle w:val="Heading2"/>
        <w:rPr>
          <w:rFonts w:cstheme="majorHAnsi"/>
        </w:rPr>
      </w:pPr>
      <w:ins w:id="21" w:author="Yannik Köster" w:date="2023-11-07T14:18:00Z">
        <w:r>
          <w:rPr>
            <w:rFonts w:cstheme="majorHAnsi"/>
          </w:rPr>
          <w:t>Exemplary</w:t>
        </w:r>
      </w:ins>
      <w:del w:id="22" w:author="Yannik Köster" w:date="2023-11-07T14:18:00Z">
        <w:r w:rsidR="00872BFC" w:rsidRPr="009F4254" w:rsidDel="00AF68DD">
          <w:rPr>
            <w:rFonts w:cstheme="majorHAnsi"/>
          </w:rPr>
          <w:delText>H</w:delText>
        </w:r>
      </w:del>
      <w:ins w:id="23" w:author="Yannik Köster" w:date="2023-11-07T14:18:00Z">
        <w:r>
          <w:rPr>
            <w:rFonts w:cstheme="majorHAnsi"/>
          </w:rPr>
          <w:t xml:space="preserve"> h</w:t>
        </w:r>
      </w:ins>
      <w:r w:rsidR="00872BFC" w:rsidRPr="009F4254">
        <w:rPr>
          <w:rFonts w:cstheme="majorHAnsi"/>
        </w:rPr>
        <w:t>ardware requirements:</w:t>
      </w:r>
    </w:p>
    <w:p w14:paraId="744849AD" w14:textId="77777777" w:rsidR="00872BFC" w:rsidRPr="009F4254" w:rsidRDefault="00872BFC" w:rsidP="00872BFC">
      <w:pPr>
        <w:rPr>
          <w:rFonts w:cstheme="majorHAnsi"/>
          <w:color w:val="333333"/>
          <w:szCs w:val="22"/>
        </w:rPr>
      </w:pPr>
      <w:r w:rsidRPr="009F4254">
        <w:rPr>
          <w:rFonts w:cstheme="majorHAnsi"/>
          <w:color w:val="333333"/>
          <w:szCs w:val="22"/>
        </w:rPr>
        <w:t>Minimal Hardware requirements for using the trained model:</w:t>
      </w:r>
    </w:p>
    <w:p w14:paraId="143F6DC8" w14:textId="16BB0D9F" w:rsidR="00872BFC" w:rsidRPr="009F4254" w:rsidRDefault="00872BFC" w:rsidP="00872BFC">
      <w:pPr>
        <w:rPr>
          <w:rFonts w:cstheme="majorHAnsi"/>
          <w:color w:val="333333"/>
          <w:szCs w:val="22"/>
        </w:rPr>
      </w:pPr>
      <w:r w:rsidRPr="009F4254">
        <w:rPr>
          <w:rFonts w:cstheme="majorHAnsi"/>
          <w:color w:val="333333"/>
          <w:szCs w:val="22"/>
        </w:rPr>
        <w:t xml:space="preserve">Operating system: </w:t>
      </w:r>
      <w:r w:rsidR="00422A85">
        <w:rPr>
          <w:rFonts w:cstheme="majorHAnsi"/>
          <w:color w:val="333333"/>
          <w:szCs w:val="22"/>
        </w:rPr>
        <w:t>Windows, Linux, iOS</w:t>
      </w:r>
      <w:r w:rsidRPr="009F4254">
        <w:rPr>
          <w:rFonts w:cstheme="majorHAnsi"/>
          <w:color w:val="333333"/>
          <w:szCs w:val="22"/>
        </w:rPr>
        <w:t>.</w:t>
      </w:r>
      <w:r w:rsidR="00422A85">
        <w:rPr>
          <w:rFonts w:cstheme="majorHAnsi"/>
          <w:color w:val="333333"/>
          <w:szCs w:val="22"/>
        </w:rPr>
        <w:t xml:space="preserve"> (tested on Windows 10, </w:t>
      </w:r>
      <w:r w:rsidR="008A616A" w:rsidRPr="008A616A">
        <w:rPr>
          <w:rFonts w:ascii="Arial" w:eastAsia="Malgun Gothic" w:hAnsi="Arial" w:cs="Arial" w:hint="eastAsia"/>
          <w:color w:val="333333"/>
          <w:szCs w:val="22"/>
          <w:highlight w:val="red"/>
        </w:rPr>
        <w:t>¿</w:t>
      </w:r>
      <w:r w:rsidR="00422A85" w:rsidRPr="008A616A">
        <w:rPr>
          <w:rFonts w:cstheme="majorHAnsi"/>
          <w:color w:val="333333"/>
          <w:szCs w:val="22"/>
          <w:highlight w:val="red"/>
        </w:rPr>
        <w:t xml:space="preserve">Ubuntu </w:t>
      </w:r>
      <w:proofErr w:type="gramStart"/>
      <w:r w:rsidR="00422A85" w:rsidRPr="008A616A">
        <w:rPr>
          <w:rFonts w:cstheme="majorHAnsi"/>
          <w:color w:val="333333"/>
          <w:szCs w:val="22"/>
          <w:highlight w:val="red"/>
        </w:rPr>
        <w:t>20.04</w:t>
      </w:r>
      <w:r w:rsidR="008A616A" w:rsidRPr="008A616A">
        <w:rPr>
          <w:rFonts w:cstheme="majorHAnsi"/>
          <w:color w:val="333333"/>
          <w:szCs w:val="22"/>
          <w:highlight w:val="red"/>
        </w:rPr>
        <w:t>?</w:t>
      </w:r>
      <w:r w:rsidR="00422A85" w:rsidRPr="008A616A">
        <w:rPr>
          <w:rFonts w:cstheme="majorHAnsi"/>
          <w:color w:val="333333"/>
          <w:szCs w:val="22"/>
        </w:rPr>
        <w:t>,</w:t>
      </w:r>
      <w:proofErr w:type="gramEnd"/>
      <w:r w:rsidR="00422A85" w:rsidRPr="008A616A">
        <w:rPr>
          <w:rFonts w:cstheme="majorHAnsi"/>
          <w:color w:val="333333"/>
          <w:szCs w:val="22"/>
        </w:rPr>
        <w:t xml:space="preserve"> </w:t>
      </w:r>
      <w:r w:rsidR="0094419D" w:rsidRPr="008A616A">
        <w:rPr>
          <w:rFonts w:cstheme="majorHAnsi"/>
          <w:color w:val="333333"/>
          <w:szCs w:val="22"/>
        </w:rPr>
        <w:t>Mac</w:t>
      </w:r>
      <w:r w:rsidR="008A616A">
        <w:rPr>
          <w:rFonts w:cstheme="majorHAnsi"/>
          <w:color w:val="333333"/>
          <w:szCs w:val="22"/>
        </w:rPr>
        <w:t xml:space="preserve"> Sonoma 14.1 with </w:t>
      </w:r>
      <w:ins w:id="24" w:author="Julian Kimmig" w:date="2023-12-01T12:17:00Z">
        <w:r w:rsidR="002121A8">
          <w:rPr>
            <w:rFonts w:cstheme="majorHAnsi"/>
            <w:color w:val="333333"/>
            <w:szCs w:val="22"/>
          </w:rPr>
          <w:t>I</w:t>
        </w:r>
      </w:ins>
      <w:del w:id="25" w:author="Julian Kimmig" w:date="2023-12-01T12:17:00Z">
        <w:r w:rsidR="008A616A" w:rsidDel="002121A8">
          <w:rPr>
            <w:rFonts w:cstheme="majorHAnsi"/>
            <w:color w:val="333333"/>
            <w:szCs w:val="22"/>
          </w:rPr>
          <w:delText>i</w:delText>
        </w:r>
      </w:del>
      <w:r w:rsidR="008A616A">
        <w:rPr>
          <w:rFonts w:cstheme="majorHAnsi"/>
          <w:color w:val="333333"/>
          <w:szCs w:val="22"/>
        </w:rPr>
        <w:t>ntel Processor</w:t>
      </w:r>
      <w:r w:rsidR="0094419D" w:rsidRPr="008A616A">
        <w:rPr>
          <w:rFonts w:cstheme="majorHAnsi"/>
          <w:color w:val="333333"/>
          <w:szCs w:val="22"/>
        </w:rPr>
        <w:t>)</w:t>
      </w:r>
    </w:p>
    <w:p w14:paraId="606355EA" w14:textId="32E9DF14" w:rsidR="00872BFC" w:rsidRPr="009F4254" w:rsidRDefault="00872BFC" w:rsidP="00872BFC">
      <w:pPr>
        <w:rPr>
          <w:rFonts w:cstheme="majorHAnsi"/>
          <w:color w:val="333333"/>
          <w:szCs w:val="22"/>
        </w:rPr>
      </w:pPr>
      <w:del w:id="26" w:author="Yannik Köster" w:date="2023-11-07T14:16:00Z">
        <w:r w:rsidRPr="009F4254" w:rsidDel="00AF68DD">
          <w:rPr>
            <w:rFonts w:cstheme="majorHAnsi"/>
            <w:color w:val="333333"/>
            <w:szCs w:val="22"/>
          </w:rPr>
          <w:delText xml:space="preserve">8 </w:delText>
        </w:r>
      </w:del>
      <w:ins w:id="27" w:author="Yannik Köster" w:date="2023-11-07T14:16:00Z">
        <w:r w:rsidR="00AF68DD">
          <w:rPr>
            <w:rFonts w:cstheme="majorHAnsi"/>
            <w:color w:val="333333"/>
            <w:szCs w:val="22"/>
          </w:rPr>
          <w:t>At least 4 GB of</w:t>
        </w:r>
      </w:ins>
      <w:del w:id="28" w:author="Yannik Köster" w:date="2023-11-07T14:16:00Z">
        <w:r w:rsidRPr="009F4254" w:rsidDel="00AF68DD">
          <w:rPr>
            <w:rFonts w:cstheme="majorHAnsi"/>
            <w:color w:val="333333"/>
            <w:szCs w:val="22"/>
          </w:rPr>
          <w:delText>GB of</w:delText>
        </w:r>
      </w:del>
      <w:r w:rsidRPr="009F4254">
        <w:rPr>
          <w:rFonts w:cstheme="majorHAnsi"/>
          <w:color w:val="333333"/>
          <w:szCs w:val="22"/>
        </w:rPr>
        <w:t xml:space="preserve"> RAM</w:t>
      </w:r>
    </w:p>
    <w:p w14:paraId="5DE3DE0E" w14:textId="77777777" w:rsidR="00872BFC" w:rsidRPr="009F4254" w:rsidRDefault="00872BFC" w:rsidP="00872BFC">
      <w:pPr>
        <w:rPr>
          <w:rFonts w:cstheme="majorHAnsi"/>
          <w:color w:val="333333"/>
          <w:szCs w:val="22"/>
        </w:rPr>
      </w:pPr>
      <w:r w:rsidRPr="009F4254">
        <w:rPr>
          <w:rFonts w:cstheme="majorHAnsi"/>
          <w:color w:val="333333"/>
          <w:szCs w:val="22"/>
        </w:rPr>
        <w:t>20 GB of free disk space</w:t>
      </w:r>
    </w:p>
    <w:p w14:paraId="09CA9615" w14:textId="64B115B9" w:rsidR="00872BFC" w:rsidRPr="009F4254" w:rsidRDefault="00872BFC" w:rsidP="00872BFC">
      <w:pPr>
        <w:rPr>
          <w:rFonts w:cstheme="majorHAnsi"/>
          <w:color w:val="333333"/>
          <w:szCs w:val="22"/>
        </w:rPr>
      </w:pPr>
      <w:r w:rsidRPr="009F4254">
        <w:rPr>
          <w:rFonts w:cstheme="majorHAnsi"/>
          <w:color w:val="333333"/>
          <w:szCs w:val="22"/>
        </w:rPr>
        <w:t>Intel Core i5 4x2.60 GHz</w:t>
      </w:r>
    </w:p>
    <w:p w14:paraId="3BEC52AF" w14:textId="77777777" w:rsidR="00872BFC" w:rsidRPr="009F4254" w:rsidRDefault="00872BFC" w:rsidP="00872BFC">
      <w:pPr>
        <w:rPr>
          <w:rFonts w:cstheme="majorHAnsi"/>
          <w:color w:val="333333"/>
          <w:szCs w:val="22"/>
        </w:rPr>
      </w:pPr>
    </w:p>
    <w:p w14:paraId="742CE01C" w14:textId="073D69FE" w:rsidR="00872BFC" w:rsidRPr="009F4254" w:rsidRDefault="00872BFC" w:rsidP="00872BFC">
      <w:pPr>
        <w:rPr>
          <w:rFonts w:cstheme="majorHAnsi"/>
          <w:color w:val="333333"/>
          <w:szCs w:val="22"/>
        </w:rPr>
      </w:pPr>
      <w:r w:rsidRPr="009F4254">
        <w:rPr>
          <w:rFonts w:cstheme="majorHAnsi"/>
          <w:color w:val="333333"/>
          <w:szCs w:val="22"/>
        </w:rPr>
        <w:t>Recommended hardware for training a new model:</w:t>
      </w:r>
    </w:p>
    <w:p w14:paraId="789E7885" w14:textId="6E6E8E28" w:rsidR="00872BFC" w:rsidRPr="009F4254" w:rsidRDefault="00872BFC" w:rsidP="00872BFC">
      <w:pPr>
        <w:rPr>
          <w:rFonts w:cstheme="majorHAnsi"/>
          <w:color w:val="333333"/>
          <w:szCs w:val="22"/>
        </w:rPr>
      </w:pPr>
      <w:r w:rsidRPr="009F4254">
        <w:rPr>
          <w:rFonts w:cstheme="majorHAnsi"/>
          <w:color w:val="333333"/>
          <w:szCs w:val="22"/>
        </w:rPr>
        <w:t>Operating system: Windows Vista SP2</w:t>
      </w:r>
      <w:r w:rsidR="00590239">
        <w:rPr>
          <w:rFonts w:cstheme="majorHAnsi"/>
          <w:color w:val="333333"/>
          <w:szCs w:val="22"/>
        </w:rPr>
        <w:t>,</w:t>
      </w:r>
      <w:r w:rsidRPr="009F4254">
        <w:rPr>
          <w:rFonts w:cstheme="majorHAnsi"/>
          <w:color w:val="333333"/>
          <w:szCs w:val="22"/>
        </w:rPr>
        <w:t xml:space="preserve"> Linux Ubuntu</w:t>
      </w:r>
      <w:r w:rsidR="00590239">
        <w:rPr>
          <w:rFonts w:cstheme="majorHAnsi"/>
          <w:color w:val="333333"/>
          <w:szCs w:val="22"/>
        </w:rPr>
        <w:t xml:space="preserve"> 20.04 or newer.</w:t>
      </w:r>
    </w:p>
    <w:p w14:paraId="72828B50" w14:textId="77777777" w:rsidR="00872BFC" w:rsidRPr="009F4254" w:rsidRDefault="00872BFC" w:rsidP="00872BFC">
      <w:pPr>
        <w:rPr>
          <w:rFonts w:cstheme="majorHAnsi"/>
          <w:color w:val="333333"/>
          <w:szCs w:val="22"/>
        </w:rPr>
      </w:pPr>
      <w:r w:rsidRPr="009F4254">
        <w:rPr>
          <w:rFonts w:cstheme="majorHAnsi"/>
          <w:color w:val="333333"/>
          <w:szCs w:val="22"/>
        </w:rPr>
        <w:t>16 GB of RAM</w:t>
      </w:r>
    </w:p>
    <w:p w14:paraId="152765CA" w14:textId="77777777" w:rsidR="00872BFC" w:rsidRPr="009F4254" w:rsidRDefault="00872BFC" w:rsidP="00872BFC">
      <w:pPr>
        <w:rPr>
          <w:rFonts w:cstheme="majorHAnsi"/>
          <w:color w:val="333333"/>
          <w:szCs w:val="22"/>
        </w:rPr>
      </w:pPr>
      <w:r w:rsidRPr="009F4254">
        <w:rPr>
          <w:rFonts w:cstheme="majorHAnsi"/>
          <w:color w:val="333333"/>
          <w:szCs w:val="22"/>
        </w:rPr>
        <w:t>25 GB of free disk space</w:t>
      </w:r>
    </w:p>
    <w:p w14:paraId="278024B2" w14:textId="0676B3EF" w:rsidR="0094419D" w:rsidRPr="009F4254" w:rsidRDefault="00872BFC" w:rsidP="00872BFC">
      <w:pPr>
        <w:rPr>
          <w:rFonts w:cstheme="majorHAnsi"/>
          <w:color w:val="333333"/>
          <w:szCs w:val="22"/>
        </w:rPr>
      </w:pPr>
      <w:r w:rsidRPr="009F4254">
        <w:rPr>
          <w:rFonts w:cstheme="majorHAnsi"/>
          <w:color w:val="333333"/>
          <w:szCs w:val="22"/>
        </w:rPr>
        <w:t>Ryzen7 8x3.7 GHz processor</w:t>
      </w:r>
      <w:r w:rsidR="0094419D">
        <w:rPr>
          <w:rFonts w:cstheme="majorHAnsi"/>
          <w:color w:val="333333"/>
          <w:szCs w:val="22"/>
        </w:rPr>
        <w:t xml:space="preserve"> or dedicated graphics card from Nvidia</w:t>
      </w:r>
      <w:ins w:id="29" w:author="Yannik Köster" w:date="2023-11-03T12:13:00Z">
        <w:r w:rsidR="002126E3">
          <w:rPr>
            <w:rFonts w:cstheme="majorHAnsi"/>
            <w:color w:val="333333"/>
            <w:szCs w:val="22"/>
          </w:rPr>
          <w:t xml:space="preserve"> (</w:t>
        </w:r>
      </w:ins>
      <w:ins w:id="30" w:author="Yannik Köster" w:date="2023-11-03T12:35:00Z">
        <w:r w:rsidR="009F67CD">
          <w:rPr>
            <w:rFonts w:cstheme="majorHAnsi"/>
            <w:color w:val="333333"/>
            <w:szCs w:val="22"/>
          </w:rPr>
          <w:t>4 GB)</w:t>
        </w:r>
      </w:ins>
    </w:p>
    <w:p w14:paraId="4130F7D6" w14:textId="0EA0913B" w:rsidR="001C25B7" w:rsidRPr="009F4254" w:rsidRDefault="001C25B7" w:rsidP="00872BFC">
      <w:pPr>
        <w:rPr>
          <w:rFonts w:cstheme="majorHAnsi"/>
          <w:color w:val="333333"/>
          <w:szCs w:val="22"/>
        </w:rPr>
      </w:pPr>
    </w:p>
    <w:p w14:paraId="7C78DE6B" w14:textId="0BE97BD2" w:rsidR="00A2752A" w:rsidRDefault="00A2752A" w:rsidP="00A2752A">
      <w:pPr>
        <w:pStyle w:val="Heading2"/>
        <w:rPr>
          <w:rFonts w:cstheme="majorHAnsi"/>
        </w:rPr>
      </w:pPr>
      <w:r w:rsidRPr="009F4254">
        <w:rPr>
          <w:rFonts w:cstheme="majorHAnsi"/>
        </w:rPr>
        <w:t>Installation</w:t>
      </w:r>
      <w:r w:rsidR="00CF31C4">
        <w:rPr>
          <w:rFonts w:cstheme="majorHAnsi"/>
        </w:rPr>
        <w:t xml:space="preserve"> of the development environment</w:t>
      </w:r>
      <w:r w:rsidRPr="009F4254">
        <w:rPr>
          <w:rFonts w:cstheme="majorHAnsi"/>
        </w:rPr>
        <w:t>:</w:t>
      </w:r>
    </w:p>
    <w:p w14:paraId="1E11B7EE" w14:textId="40763C1F" w:rsidR="00CE05CC" w:rsidRDefault="00CE05CC" w:rsidP="00DE088B">
      <w:pPr>
        <w:rPr>
          <w:rFonts w:cstheme="majorHAnsi"/>
          <w:b/>
          <w:szCs w:val="22"/>
        </w:rPr>
      </w:pPr>
      <w:r w:rsidRPr="00167A4D">
        <w:rPr>
          <w:rFonts w:cstheme="majorHAnsi"/>
          <w:b/>
          <w:szCs w:val="22"/>
        </w:rPr>
        <w:t>Timing</w:t>
      </w:r>
      <w:r w:rsidR="00DE088B" w:rsidRPr="00167A4D">
        <w:rPr>
          <w:rFonts w:cstheme="majorHAnsi"/>
          <w:b/>
          <w:szCs w:val="22"/>
        </w:rPr>
        <w:t xml:space="preserve">: </w:t>
      </w:r>
      <w:ins w:id="31" w:author="Yannik Köster" w:date="2023-11-08T16:26:00Z">
        <w:r w:rsidR="00F53ADE">
          <w:rPr>
            <w:rFonts w:cstheme="majorHAnsi"/>
            <w:b/>
            <w:szCs w:val="22"/>
          </w:rPr>
          <w:t>45</w:t>
        </w:r>
      </w:ins>
      <w:del w:id="32" w:author="Yannik Köster" w:date="2023-11-08T16:26:00Z">
        <w:r w:rsidR="008834E1" w:rsidDel="00F53ADE">
          <w:rPr>
            <w:rFonts w:cstheme="majorHAnsi"/>
            <w:b/>
            <w:szCs w:val="22"/>
          </w:rPr>
          <w:delText>3</w:delText>
        </w:r>
        <w:r w:rsidR="00DE088B" w:rsidRPr="00167A4D" w:rsidDel="00F53ADE">
          <w:rPr>
            <w:rFonts w:cstheme="majorHAnsi"/>
            <w:b/>
            <w:szCs w:val="22"/>
          </w:rPr>
          <w:delText>0</w:delText>
        </w:r>
      </w:del>
      <w:r w:rsidR="00DE088B" w:rsidRPr="00167A4D">
        <w:rPr>
          <w:rFonts w:cstheme="majorHAnsi"/>
          <w:b/>
          <w:szCs w:val="22"/>
        </w:rPr>
        <w:t xml:space="preserve"> min.</w:t>
      </w:r>
    </w:p>
    <w:p w14:paraId="018C2C8A" w14:textId="67391CEA" w:rsidR="00E10644" w:rsidRDefault="00E10644" w:rsidP="00E10644">
      <w:pPr>
        <w:pStyle w:val="ListParagraph"/>
        <w:numPr>
          <w:ilvl w:val="0"/>
          <w:numId w:val="1"/>
        </w:numPr>
        <w:rPr>
          <w:rFonts w:cstheme="majorHAnsi"/>
        </w:rPr>
      </w:pPr>
      <w:ins w:id="33" w:author="Yannik Köster" w:date="2023-11-02T18:06:00Z">
        <w:r w:rsidRPr="00167A4D">
          <w:rPr>
            <w:rFonts w:cstheme="majorHAnsi"/>
          </w:rPr>
          <w:t xml:space="preserve">Download the program, training data and models from </w:t>
        </w:r>
        <w:proofErr w:type="spellStart"/>
        <w:r>
          <w:rPr>
            <w:rFonts w:cstheme="majorHAnsi"/>
          </w:rPr>
          <w:t>Github</w:t>
        </w:r>
        <w:proofErr w:type="spellEnd"/>
        <w:r w:rsidRPr="00167A4D">
          <w:rPr>
            <w:rFonts w:cstheme="majorHAnsi"/>
          </w:rPr>
          <w:t xml:space="preserve"> at </w:t>
        </w:r>
        <w:r w:rsidRPr="00590239">
          <w:rPr>
            <w:rFonts w:cstheme="majorHAnsi"/>
          </w:rPr>
          <w:t>https://github.com/Bizbalt/PFP/archive/refs/heads/main.zip</w:t>
        </w:r>
        <w:r>
          <w:rPr>
            <w:rFonts w:cstheme="majorHAnsi"/>
          </w:rPr>
          <w:t xml:space="preserve"> </w:t>
        </w:r>
        <w:r w:rsidRPr="00167A4D">
          <w:rPr>
            <w:rFonts w:cstheme="majorHAnsi"/>
          </w:rPr>
          <w:t xml:space="preserve">and unpack it </w:t>
        </w:r>
        <w:r>
          <w:rPr>
            <w:rFonts w:cstheme="majorHAnsi"/>
          </w:rPr>
          <w:t>to a location of your choice (from now on referred as &lt;PFPDIR&gt;)</w:t>
        </w:r>
        <w:r w:rsidRPr="00167A4D">
          <w:rPr>
            <w:rFonts w:cstheme="majorHAnsi"/>
          </w:rPr>
          <w:t>.</w:t>
        </w:r>
      </w:ins>
    </w:p>
    <w:p w14:paraId="6FC60882" w14:textId="77777777" w:rsidR="00046307" w:rsidRPr="00046307" w:rsidRDefault="00046307" w:rsidP="00B265BE">
      <w:pPr>
        <w:ind w:left="720"/>
        <w:rPr>
          <w:ins w:id="34" w:author="Yannik Köster" w:date="2023-11-02T17:59:00Z"/>
          <w:rFonts w:cstheme="majorHAnsi"/>
        </w:rPr>
      </w:pPr>
      <w:ins w:id="35" w:author="Yannik Köster" w:date="2023-11-02T17:51:00Z">
        <w:r w:rsidRPr="00046307">
          <w:rPr>
            <w:rFonts w:cstheme="majorHAnsi"/>
            <w:b/>
          </w:rPr>
          <w:t xml:space="preserve">Optional: </w:t>
        </w:r>
      </w:ins>
      <w:ins w:id="36" w:author="Yannik Köster" w:date="2023-11-02T17:52:00Z">
        <w:r w:rsidRPr="00046307">
          <w:rPr>
            <w:rFonts w:cstheme="majorHAnsi"/>
          </w:rPr>
          <w:t xml:space="preserve">If you got a Nvidia </w:t>
        </w:r>
      </w:ins>
      <w:ins w:id="37" w:author="Yannik Köster" w:date="2023-11-02T17:53:00Z">
        <w:r w:rsidRPr="00046307">
          <w:rPr>
            <w:rFonts w:cstheme="majorHAnsi"/>
          </w:rPr>
          <w:t>graphic processing unit</w:t>
        </w:r>
      </w:ins>
      <w:ins w:id="38" w:author="Yannik Köster" w:date="2023-11-02T17:52:00Z">
        <w:r w:rsidRPr="00046307">
          <w:rPr>
            <w:rFonts w:cstheme="majorHAnsi"/>
          </w:rPr>
          <w:t xml:space="preserve"> you can </w:t>
        </w:r>
      </w:ins>
      <w:ins w:id="39" w:author="Yannik Köster" w:date="2023-11-02T17:53:00Z">
        <w:r w:rsidRPr="00046307">
          <w:rPr>
            <w:rFonts w:cstheme="majorHAnsi"/>
          </w:rPr>
          <w:t>uncomment</w:t>
        </w:r>
      </w:ins>
      <w:ins w:id="40" w:author="Yannik Köster" w:date="2023-11-02T17:52:00Z">
        <w:r w:rsidRPr="00046307">
          <w:rPr>
            <w:rFonts w:cstheme="majorHAnsi"/>
          </w:rPr>
          <w:t xml:space="preserve"> the last </w:t>
        </w:r>
        <w:proofErr w:type="spellStart"/>
        <w:r w:rsidRPr="00046307">
          <w:rPr>
            <w:rFonts w:cstheme="majorHAnsi"/>
          </w:rPr>
          <w:t>codeblock</w:t>
        </w:r>
        <w:proofErr w:type="spellEnd"/>
        <w:r w:rsidRPr="00046307">
          <w:rPr>
            <w:rFonts w:cstheme="majorHAnsi"/>
          </w:rPr>
          <w:t xml:space="preserve"> in the docker-</w:t>
        </w:r>
        <w:proofErr w:type="spellStart"/>
        <w:r w:rsidRPr="00046307">
          <w:rPr>
            <w:rFonts w:cstheme="majorHAnsi"/>
          </w:rPr>
          <w:t>compose.yml</w:t>
        </w:r>
        <w:proofErr w:type="spellEnd"/>
        <w:r w:rsidRPr="00046307">
          <w:rPr>
            <w:rFonts w:cstheme="majorHAnsi"/>
          </w:rPr>
          <w:t xml:space="preserve"> file in the newly created PFP folder</w:t>
        </w:r>
      </w:ins>
      <w:ins w:id="41" w:author="Yannik Köster" w:date="2023-11-02T17:53:00Z">
        <w:r w:rsidRPr="00046307">
          <w:rPr>
            <w:rFonts w:cstheme="majorHAnsi"/>
          </w:rPr>
          <w:t xml:space="preserve"> to make it available to the project</w:t>
        </w:r>
      </w:ins>
      <w:ins w:id="42" w:author="Yannik Köster" w:date="2023-11-02T17:52:00Z">
        <w:r w:rsidRPr="00046307">
          <w:rPr>
            <w:rFonts w:cstheme="majorHAnsi"/>
          </w:rPr>
          <w:t>.</w:t>
        </w:r>
      </w:ins>
    </w:p>
    <w:p w14:paraId="1B415472" w14:textId="43570558" w:rsidR="00046307" w:rsidRPr="00046307" w:rsidRDefault="00046307" w:rsidP="00B265BE">
      <w:pPr>
        <w:ind w:firstLine="720"/>
        <w:rPr>
          <w:ins w:id="43" w:author="Yannik Köster" w:date="2023-11-02T17:59:00Z"/>
          <w:rFonts w:cstheme="majorHAnsi"/>
        </w:rPr>
      </w:pPr>
      <w:ins w:id="44" w:author="Yannik Köster" w:date="2023-11-02T17:59:00Z">
        <w:r w:rsidRPr="00046307">
          <w:rPr>
            <w:rFonts w:cstheme="majorHAnsi"/>
          </w:rPr>
          <w:t>\PFP\docker-</w:t>
        </w:r>
        <w:proofErr w:type="spellStart"/>
        <w:r w:rsidRPr="00046307">
          <w:rPr>
            <w:rFonts w:cstheme="majorHAnsi"/>
          </w:rPr>
          <w:t>compose.yml</w:t>
        </w:r>
      </w:ins>
      <w:proofErr w:type="spellEnd"/>
      <w:r w:rsidR="00B265BE">
        <w:rPr>
          <w:rFonts w:cstheme="majorHAnsi"/>
        </w:rPr>
        <w:t>:</w:t>
      </w:r>
    </w:p>
    <w:p w14:paraId="34515E93" w14:textId="218B7BC7" w:rsidR="00046307" w:rsidRPr="00046307" w:rsidRDefault="00000000" w:rsidP="00046307">
      <w:pPr>
        <w:ind w:firstLine="360"/>
        <w:rPr>
          <w:ins w:id="45" w:author="Yannik Köster" w:date="2023-11-02T17:48:00Z"/>
          <w:rFonts w:cstheme="majorHAnsi"/>
        </w:rPr>
      </w:pPr>
      <w:ins w:id="46" w:author="Yannik Köster" w:date="2023-11-02T18:00:00Z">
        <w:r w:rsidR="002121A8">
          <w:pict w14:anchorId="0F38885E">
            <v:shapetype id="_x0000_t202" coordsize="21600,21600" o:spt="202" path="m,l,21600r21600,l21600,xe">
              <v:stroke joinstyle="miter"/>
              <v:path gradientshapeok="t" o:connecttype="rect"/>
            </v:shapetype>
            <v:shape id="_x0000_s2053" type="#_x0000_t202" style="width:210pt;height:180.75pt;visibility:visibl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3;mso-fit-shape-to-text:t">
                <w:txbxContent>
                  <w:p w14:paraId="13F6CA84"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uncomment to use GPU</w:t>
                    </w:r>
                  </w:p>
                  <w:p w14:paraId="7DC3F879"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#deploy:</w:t>
                    </w:r>
                  </w:p>
                  <w:p w14:paraId="622047F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resources:</w:t>
                    </w:r>
                  </w:p>
                  <w:p w14:paraId="0B74F0D9"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reservations:</w:t>
                    </w:r>
                  </w:p>
                  <w:p w14:paraId="204877D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devices:</w:t>
                    </w:r>
                  </w:p>
                  <w:p w14:paraId="1729759A"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 driver: </w:t>
                    </w:r>
                    <w:proofErr w:type="spellStart"/>
                    <w:r w:rsidRPr="00E10644">
                      <w:rPr>
                        <w:rStyle w:val="VerbatimChar"/>
                        <w:szCs w:val="22"/>
                      </w:rPr>
                      <w:t>nvidia</w:t>
                    </w:r>
                    <w:proofErr w:type="spellEnd"/>
                  </w:p>
                  <w:p w14:paraId="2C916545" w14:textId="77777777" w:rsidR="00DA5C1D" w:rsidRPr="00624F0D" w:rsidRDefault="00DA5C1D" w:rsidP="00046307">
                    <w:pPr>
                      <w:pStyle w:val="Code"/>
                      <w:rPr>
                        <w:highlight w:val="red"/>
                      </w:rPr>
                    </w:pPr>
                    <w:r>
                      <w:rPr>
                        <w:rStyle w:val="VerbatimChar"/>
                        <w:szCs w:val="22"/>
                      </w:rPr>
                      <w:t>&gt;</w:t>
                    </w:r>
                    <w:r w:rsidRPr="00E10644">
                      <w:rPr>
                        <w:rStyle w:val="VerbatimChar"/>
                        <w:szCs w:val="22"/>
                      </w:rPr>
                      <w:t>#          capabilities: [</w:t>
                    </w:r>
                    <w:proofErr w:type="spellStart"/>
                    <w:r w:rsidRPr="00E10644">
                      <w:rPr>
                        <w:rStyle w:val="VerbatimChar"/>
                        <w:szCs w:val="22"/>
                      </w:rPr>
                      <w:t>gpu</w:t>
                    </w:r>
                    <w:proofErr w:type="spellEnd"/>
                    <w:r w:rsidRPr="00E10644">
                      <w:rPr>
                        <w:rStyle w:val="VerbatimChar"/>
                        <w:szCs w:val="22"/>
                      </w:rPr>
                      <w:t>]</w:t>
                    </w:r>
                  </w:p>
                </w:txbxContent>
              </v:textbox>
              <w10:anchorlock/>
            </v:shape>
          </w:pict>
        </w:r>
      </w:ins>
      <w:ins w:id="47" w:author="Yannik Köster" w:date="2023-11-02T18:04:00Z">
        <w:r w:rsidR="00046307">
          <w:t xml:space="preserve">  </w:t>
        </w:r>
      </w:ins>
      <w:r w:rsidR="00B265BE">
        <w:t xml:space="preserve">to </w:t>
      </w:r>
      <w:ins w:id="48" w:author="Yannik Köster" w:date="2023-11-02T18:04:00Z">
        <w:r w:rsidR="00046307">
          <w:t xml:space="preserve"> </w:t>
        </w:r>
      </w:ins>
      <w:ins w:id="49" w:author="Yannik Köster" w:date="2023-11-02T18:03:00Z">
        <w:r>
          <w:pict w14:anchorId="06D4275D">
            <v:shape id="_x0000_s2052" type="#_x0000_t202" style="width:196.55pt;height:167.85pt;visibility:visibl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2;mso-fit-shape-to-text:t">
                <w:txbxContent>
                  <w:p w14:paraId="60E6D71D"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uncomment to use GPU</w:t>
                    </w:r>
                  </w:p>
                  <w:p w14:paraId="12D76594"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deploy:</w:t>
                    </w:r>
                  </w:p>
                  <w:p w14:paraId="6C60A3C6"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resources:</w:t>
                    </w:r>
                  </w:p>
                  <w:p w14:paraId="5277C7EF"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reservations:</w:t>
                    </w:r>
                  </w:p>
                  <w:p w14:paraId="583DEFF8"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devices:</w:t>
                    </w:r>
                  </w:p>
                  <w:p w14:paraId="5B2BD642" w14:textId="77777777" w:rsidR="00DA5C1D" w:rsidRPr="00E10644" w:rsidRDefault="00DA5C1D" w:rsidP="00046307">
                    <w:pPr>
                      <w:pStyle w:val="Code"/>
                      <w:rPr>
                        <w:rStyle w:val="VerbatimChar"/>
                        <w:szCs w:val="22"/>
                      </w:rPr>
                    </w:pPr>
                    <w:r>
                      <w:rPr>
                        <w:rStyle w:val="VerbatimChar"/>
                        <w:szCs w:val="22"/>
                      </w:rPr>
                      <w:t>&gt;</w:t>
                    </w:r>
                    <w:r w:rsidRPr="00E10644">
                      <w:rPr>
                        <w:rStyle w:val="VerbatimChar"/>
                        <w:szCs w:val="22"/>
                      </w:rPr>
                      <w:t xml:space="preserve">        - driver: </w:t>
                    </w:r>
                    <w:proofErr w:type="spellStart"/>
                    <w:r w:rsidRPr="00E10644">
                      <w:rPr>
                        <w:rStyle w:val="VerbatimChar"/>
                        <w:szCs w:val="22"/>
                      </w:rPr>
                      <w:t>nvidia</w:t>
                    </w:r>
                    <w:proofErr w:type="spellEnd"/>
                  </w:p>
                  <w:p w14:paraId="3BC781A9" w14:textId="77777777" w:rsidR="00DA5C1D" w:rsidRPr="00624F0D" w:rsidRDefault="00DA5C1D" w:rsidP="00046307">
                    <w:pPr>
                      <w:pStyle w:val="Code"/>
                      <w:rPr>
                        <w:highlight w:val="red"/>
                      </w:rPr>
                    </w:pPr>
                    <w:r>
                      <w:rPr>
                        <w:rStyle w:val="VerbatimChar"/>
                        <w:szCs w:val="22"/>
                      </w:rPr>
                      <w:t>&gt;</w:t>
                    </w:r>
                    <w:r w:rsidRPr="00E10644">
                      <w:rPr>
                        <w:rStyle w:val="VerbatimChar"/>
                        <w:szCs w:val="22"/>
                      </w:rPr>
                      <w:t xml:space="preserve">          capabilities: [</w:t>
                    </w:r>
                    <w:proofErr w:type="spellStart"/>
                    <w:r w:rsidRPr="00E10644">
                      <w:rPr>
                        <w:rStyle w:val="VerbatimChar"/>
                        <w:szCs w:val="22"/>
                      </w:rPr>
                      <w:t>gpu</w:t>
                    </w:r>
                    <w:proofErr w:type="spellEnd"/>
                    <w:r w:rsidRPr="00E10644">
                      <w:rPr>
                        <w:rStyle w:val="VerbatimChar"/>
                        <w:szCs w:val="22"/>
                      </w:rPr>
                      <w:t>]</w:t>
                    </w:r>
                  </w:p>
                </w:txbxContent>
              </v:textbox>
              <w10:anchorlock/>
            </v:shape>
          </w:pict>
        </w:r>
      </w:ins>
    </w:p>
    <w:p w14:paraId="59977FDC" w14:textId="77777777" w:rsidR="00046307" w:rsidRDefault="00046307" w:rsidP="00046307">
      <w:pPr>
        <w:pStyle w:val="ListParagraph"/>
        <w:rPr>
          <w:ins w:id="50" w:author="Yannik Köster" w:date="2023-11-02T18:06:00Z"/>
          <w:rFonts w:cstheme="majorHAnsi"/>
        </w:rPr>
      </w:pPr>
    </w:p>
    <w:p w14:paraId="793A7892" w14:textId="5A08A7EF" w:rsidR="004E1977" w:rsidRPr="00167A4D" w:rsidDel="00E10644" w:rsidRDefault="004E1977" w:rsidP="00DE088B">
      <w:pPr>
        <w:rPr>
          <w:del w:id="51" w:author="Yannik Köster" w:date="2023-11-02T18:06:00Z"/>
          <w:rFonts w:cstheme="majorHAnsi"/>
          <w:b/>
          <w:szCs w:val="22"/>
        </w:rPr>
      </w:pPr>
    </w:p>
    <w:p w14:paraId="28EB86D2" w14:textId="4C5BDBFC" w:rsidR="00846C72" w:rsidRDefault="009F4254" w:rsidP="008B48C9">
      <w:pPr>
        <w:pStyle w:val="ListParagraph"/>
        <w:numPr>
          <w:ilvl w:val="0"/>
          <w:numId w:val="1"/>
        </w:numPr>
        <w:rPr>
          <w:rFonts w:cstheme="majorHAnsi"/>
        </w:rPr>
      </w:pPr>
      <w:del w:id="52" w:author="Yannik Köster" w:date="2023-11-02T17:48:00Z">
        <w:r w:rsidRPr="00167A4D" w:rsidDel="00B2640D">
          <w:rPr>
            <w:rFonts w:cstheme="majorHAnsi"/>
          </w:rPr>
          <w:delText xml:space="preserve">Download the program, training data and models from </w:delText>
        </w:r>
      </w:del>
      <w:del w:id="53" w:author="Yannik Köster" w:date="2023-11-02T13:08:00Z">
        <w:r w:rsidRPr="00167A4D" w:rsidDel="00590239">
          <w:rPr>
            <w:rFonts w:cstheme="majorHAnsi"/>
          </w:rPr>
          <w:delText xml:space="preserve">Zenodo </w:delText>
        </w:r>
      </w:del>
      <w:del w:id="54" w:author="Yannik Köster" w:date="2023-11-02T17:48:00Z">
        <w:r w:rsidRPr="00167A4D" w:rsidDel="00B2640D">
          <w:rPr>
            <w:rFonts w:cstheme="majorHAnsi"/>
          </w:rPr>
          <w:delText xml:space="preserve">at </w:delText>
        </w:r>
      </w:del>
      <w:del w:id="55" w:author="Yannik Köster" w:date="2023-11-02T13:08:00Z">
        <w:r w:rsidR="00E10644" w:rsidDel="00590239">
          <w:rPr>
            <w:rFonts w:asciiTheme="minorHAnsi" w:hAnsiTheme="minorHAnsi"/>
          </w:rPr>
          <w:fldChar w:fldCharType="begin"/>
        </w:r>
        <w:r w:rsidR="00E10644" w:rsidDel="00590239">
          <w:delInstrText xml:space="preserve"> HYPERLINK "https://doi.org/10.5281/zenodo.8092354" </w:delInstrText>
        </w:r>
        <w:r w:rsidR="00E10644" w:rsidDel="00590239">
          <w:rPr>
            <w:rFonts w:asciiTheme="minorHAnsi" w:hAnsiTheme="minorHAnsi"/>
          </w:rPr>
        </w:r>
        <w:r w:rsidR="00E10644" w:rsidDel="00590239">
          <w:rPr>
            <w:rFonts w:asciiTheme="minorHAnsi" w:hAnsiTheme="minorHAnsi"/>
          </w:rPr>
          <w:fldChar w:fldCharType="separate"/>
        </w:r>
        <w:r w:rsidRPr="00167A4D" w:rsidDel="00590239">
          <w:rPr>
            <w:rStyle w:val="Hyperlink"/>
            <w:rFonts w:cstheme="majorHAnsi"/>
          </w:rPr>
          <w:delText>https://doi.org/10.5281/zenodo.8092354</w:delText>
        </w:r>
        <w:r w:rsidR="00E10644" w:rsidDel="00590239">
          <w:rPr>
            <w:rStyle w:val="Hyperlink"/>
            <w:rFonts w:cstheme="majorHAnsi"/>
          </w:rPr>
          <w:fldChar w:fldCharType="end"/>
        </w:r>
      </w:del>
      <w:del w:id="56" w:author="Yannik Köster" w:date="2023-11-02T17:45:00Z">
        <w:r w:rsidRPr="00167A4D" w:rsidDel="00B2640D">
          <w:rPr>
            <w:rFonts w:cstheme="majorHAnsi"/>
          </w:rPr>
          <w:delText xml:space="preserve"> </w:delText>
        </w:r>
      </w:del>
      <w:del w:id="57" w:author="Yannik Köster" w:date="2023-11-02T17:48:00Z">
        <w:r w:rsidRPr="00167A4D" w:rsidDel="00B2640D">
          <w:rPr>
            <w:rFonts w:cstheme="majorHAnsi"/>
          </w:rPr>
          <w:delText xml:space="preserve">and unpack it at </w:delText>
        </w:r>
        <w:r w:rsidR="0052291B" w:rsidRPr="00167A4D" w:rsidDel="00B2640D">
          <w:rPr>
            <w:rFonts w:cstheme="majorHAnsi"/>
          </w:rPr>
          <w:delText>e.g.,</w:delText>
        </w:r>
        <w:r w:rsidRPr="00167A4D" w:rsidDel="00B2640D">
          <w:rPr>
            <w:rFonts w:cstheme="majorHAnsi"/>
          </w:rPr>
          <w:delText xml:space="preserve"> your document folder</w:delText>
        </w:r>
      </w:del>
      <w:ins w:id="58" w:author="Julian Kimmig" w:date="2023-10-28T12:27:00Z">
        <w:del w:id="59" w:author="Yannik Köster" w:date="2023-11-02T17:48:00Z">
          <w:r w:rsidR="008B48C9" w:rsidDel="00B2640D">
            <w:rPr>
              <w:rFonts w:cstheme="majorHAnsi"/>
            </w:rPr>
            <w:delText xml:space="preserve">to a location of your choice (from no on referred as </w:delText>
          </w:r>
        </w:del>
      </w:ins>
      <w:ins w:id="60" w:author="Julian Kimmig" w:date="2023-10-28T12:28:00Z">
        <w:del w:id="61" w:author="Yannik Köster" w:date="2023-11-02T17:48:00Z">
          <w:r w:rsidR="008B48C9" w:rsidDel="00B2640D">
            <w:rPr>
              <w:rFonts w:cstheme="majorHAnsi"/>
            </w:rPr>
            <w:delText xml:space="preserve"> &lt;</w:delText>
          </w:r>
        </w:del>
      </w:ins>
      <w:ins w:id="62" w:author="Julian Kimmig" w:date="2023-10-28T12:27:00Z">
        <w:del w:id="63" w:author="Yannik Köster" w:date="2023-11-02T17:48:00Z">
          <w:r w:rsidR="008B48C9" w:rsidDel="00B2640D">
            <w:rPr>
              <w:rFonts w:cstheme="majorHAnsi"/>
            </w:rPr>
            <w:delText>PFPDIR</w:delText>
          </w:r>
        </w:del>
      </w:ins>
      <w:ins w:id="64" w:author="Julian Kimmig" w:date="2023-10-28T12:28:00Z">
        <w:del w:id="65" w:author="Yannik Köster" w:date="2023-11-02T17:48:00Z">
          <w:r w:rsidR="008B48C9" w:rsidDel="00B2640D">
            <w:rPr>
              <w:rFonts w:cstheme="majorHAnsi"/>
            </w:rPr>
            <w:delText>&gt;</w:delText>
          </w:r>
        </w:del>
      </w:ins>
      <w:ins w:id="66" w:author="Julian Kimmig" w:date="2023-10-28T12:27:00Z">
        <w:del w:id="67" w:author="Yannik Köster" w:date="2023-11-02T17:48:00Z">
          <w:r w:rsidR="008B48C9" w:rsidDel="00B2640D">
            <w:rPr>
              <w:rFonts w:cstheme="majorHAnsi"/>
            </w:rPr>
            <w:delText>)</w:delText>
          </w:r>
        </w:del>
      </w:ins>
      <w:del w:id="68" w:author="Yannik Köster" w:date="2023-11-02T17:48:00Z">
        <w:r w:rsidRPr="00167A4D" w:rsidDel="00B2640D">
          <w:rPr>
            <w:rFonts w:cstheme="majorHAnsi"/>
          </w:rPr>
          <w:delText>.</w:delText>
        </w:r>
      </w:del>
      <w:ins w:id="69" w:author="Yannik Köster" w:date="2023-11-02T17:28:00Z">
        <w:r w:rsidR="00846C72">
          <w:rPr>
            <w:rFonts w:cstheme="majorHAnsi"/>
          </w:rPr>
          <w:t xml:space="preserve">Download </w:t>
        </w:r>
      </w:ins>
      <w:ins w:id="70" w:author="Yannik Köster" w:date="2023-11-02T17:44:00Z">
        <w:r w:rsidR="00B2640D">
          <w:rPr>
            <w:rFonts w:cstheme="majorHAnsi"/>
          </w:rPr>
          <w:t xml:space="preserve">and install </w:t>
        </w:r>
      </w:ins>
      <w:ins w:id="71" w:author="Yannik Köster" w:date="2023-11-02T17:28:00Z">
        <w:r w:rsidR="00846C72">
          <w:rPr>
            <w:rFonts w:cstheme="majorHAnsi"/>
          </w:rPr>
          <w:t>Docker</w:t>
        </w:r>
      </w:ins>
      <w:ins w:id="72" w:author="Yannik Köster" w:date="2023-11-02T17:44:00Z">
        <w:r w:rsidR="00B2640D">
          <w:rPr>
            <w:rFonts w:cstheme="majorHAnsi"/>
          </w:rPr>
          <w:t xml:space="preserve"> for your operating system at </w:t>
        </w:r>
      </w:ins>
      <w:ins w:id="73" w:author="Yannik Köster" w:date="2023-11-02T17:45:00Z">
        <w:r w:rsidR="00B2640D">
          <w:rPr>
            <w:rFonts w:cstheme="majorHAnsi"/>
          </w:rPr>
          <w:t>docker.com/get-</w:t>
        </w:r>
        <w:proofErr w:type="gramStart"/>
        <w:r w:rsidR="00B2640D">
          <w:rPr>
            <w:rFonts w:cstheme="majorHAnsi"/>
          </w:rPr>
          <w:t>started</w:t>
        </w:r>
        <w:proofErr w:type="gramEnd"/>
        <w:r w:rsidR="00B2640D">
          <w:rPr>
            <w:rFonts w:cstheme="majorHAnsi"/>
          </w:rPr>
          <w:t xml:space="preserve"> </w:t>
        </w:r>
      </w:ins>
    </w:p>
    <w:p w14:paraId="7BABF1EF" w14:textId="77777777" w:rsidR="00046307" w:rsidRDefault="00046307" w:rsidP="00046307">
      <w:pPr>
        <w:pStyle w:val="ListParagraph"/>
        <w:numPr>
          <w:ilvl w:val="1"/>
          <w:numId w:val="1"/>
        </w:numPr>
        <w:rPr>
          <w:ins w:id="74" w:author="Yannik Köster" w:date="2023-11-02T18:23:00Z"/>
          <w:rFonts w:cstheme="majorHAnsi"/>
        </w:rPr>
      </w:pPr>
      <w:ins w:id="75" w:author="Yannik Köster" w:date="2023-11-02T18:22:00Z">
        <w:r>
          <w:rPr>
            <w:rFonts w:cstheme="majorHAnsi"/>
          </w:rPr>
          <w:t>Mac:</w:t>
        </w:r>
      </w:ins>
    </w:p>
    <w:p w14:paraId="0E6D61DA" w14:textId="77777777" w:rsidR="00046307" w:rsidRPr="00046307" w:rsidRDefault="00046307" w:rsidP="00046307">
      <w:pPr>
        <w:ind w:left="1440"/>
        <w:rPr>
          <w:ins w:id="76" w:author="Yannik Köster" w:date="2023-11-02T18:23:00Z"/>
          <w:rFonts w:cstheme="majorHAnsi"/>
        </w:rPr>
      </w:pPr>
      <w:r w:rsidRPr="00046307">
        <w:rPr>
          <w:rFonts w:cstheme="majorHAnsi"/>
          <w:b/>
        </w:rPr>
        <w:t>Note:</w:t>
      </w:r>
      <w:r w:rsidRPr="00046307">
        <w:rPr>
          <w:rFonts w:cstheme="majorHAnsi"/>
        </w:rPr>
        <w:t xml:space="preserve"> Make sure your downloaded Docker Version matches the chip-architecture of your Computer (standard processor chip was Intel but can be Apple. You can check for your chipset under “About this Mac” in the Apple menu.</w:t>
      </w:r>
    </w:p>
    <w:p w14:paraId="154F9DC6" w14:textId="77777777" w:rsidR="00046307" w:rsidRDefault="00046307" w:rsidP="00046307">
      <w:pPr>
        <w:pStyle w:val="ListParagraph"/>
        <w:numPr>
          <w:ilvl w:val="2"/>
          <w:numId w:val="1"/>
        </w:numPr>
        <w:rPr>
          <w:rFonts w:cstheme="majorHAnsi"/>
        </w:rPr>
      </w:pPr>
      <w:r>
        <w:rPr>
          <w:rFonts w:cstheme="majorHAnsi"/>
        </w:rPr>
        <w:t xml:space="preserve">Double click the </w:t>
      </w:r>
      <w:proofErr w:type="spellStart"/>
      <w:r>
        <w:rPr>
          <w:rFonts w:cstheme="majorHAnsi"/>
        </w:rPr>
        <w:t>docker.dmg</w:t>
      </w:r>
      <w:proofErr w:type="spellEnd"/>
      <w:r>
        <w:rPr>
          <w:rFonts w:cstheme="majorHAnsi"/>
        </w:rPr>
        <w:t xml:space="preserve"> and drag it into the applications folder.</w:t>
      </w:r>
    </w:p>
    <w:p w14:paraId="2A646389" w14:textId="548665E1" w:rsidR="00046307" w:rsidRDefault="00046307" w:rsidP="00046307">
      <w:pPr>
        <w:pStyle w:val="ListParagraph"/>
        <w:numPr>
          <w:ilvl w:val="2"/>
          <w:numId w:val="1"/>
        </w:numPr>
        <w:rPr>
          <w:rFonts w:cstheme="majorHAnsi"/>
        </w:rPr>
      </w:pPr>
      <w:r>
        <w:rPr>
          <w:rFonts w:cstheme="majorHAnsi"/>
        </w:rPr>
        <w:t>Open the App and accept the terms and conditions. Let it configurate</w:t>
      </w:r>
      <w:r w:rsidR="00F43FC4">
        <w:rPr>
          <w:rFonts w:cstheme="majorHAnsi"/>
        </w:rPr>
        <w:t>.</w:t>
      </w:r>
    </w:p>
    <w:p w14:paraId="684B57DB" w14:textId="364530AC" w:rsidR="00046307" w:rsidRPr="00B265BE" w:rsidRDefault="00B265BE" w:rsidP="00046307">
      <w:pPr>
        <w:pStyle w:val="ListParagraph"/>
        <w:numPr>
          <w:ilvl w:val="2"/>
          <w:numId w:val="1"/>
        </w:numPr>
        <w:rPr>
          <w:rStyle w:val="VerbatimChar"/>
          <w:rFonts w:asciiTheme="majorHAnsi" w:hAnsiTheme="majorHAnsi" w:cstheme="majorHAnsi"/>
        </w:rPr>
      </w:pPr>
      <w:r>
        <w:rPr>
          <w:rFonts w:cstheme="majorHAnsi"/>
        </w:rPr>
        <w:t>Open a terminal</w:t>
      </w:r>
      <w:r w:rsidR="004D2947">
        <w:rPr>
          <w:rFonts w:cstheme="majorHAnsi"/>
        </w:rPr>
        <w:t xml:space="preserve"> (Applications &gt; Utilities &gt; Console)</w:t>
      </w:r>
      <w:r>
        <w:rPr>
          <w:rFonts w:cstheme="majorHAnsi"/>
        </w:rPr>
        <w:t xml:space="preserve"> in admin mode, or with the “</w:t>
      </w:r>
      <w:proofErr w:type="spellStart"/>
      <w:r>
        <w:rPr>
          <w:rFonts w:cstheme="majorHAnsi"/>
        </w:rPr>
        <w:t>sudo</w:t>
      </w:r>
      <w:proofErr w:type="spellEnd"/>
      <w:r>
        <w:rPr>
          <w:rFonts w:cstheme="majorHAnsi"/>
        </w:rPr>
        <w:t xml:space="preserve"> “ prefix</w:t>
      </w:r>
      <w:r w:rsidR="004D2947">
        <w:rPr>
          <w:rFonts w:cstheme="majorHAnsi"/>
        </w:rPr>
        <w:t xml:space="preserve"> and run the following commands</w:t>
      </w:r>
      <w:r>
        <w:rPr>
          <w:rFonts w:cstheme="majorHAnsi"/>
        </w:rPr>
        <w:t>:</w:t>
      </w:r>
      <w:r>
        <w:rPr>
          <w:rFonts w:cstheme="majorHAnsi"/>
        </w:rPr>
        <w:br/>
      </w:r>
      <w:r>
        <w:rPr>
          <w:rStyle w:val="VerbatimChar"/>
        </w:rPr>
        <w:t>&gt;cd &lt;PFPDIR&gt;</w:t>
      </w:r>
    </w:p>
    <w:p w14:paraId="17D9D31D" w14:textId="2FF1D2D8" w:rsidR="00B265BE" w:rsidRDefault="00B265BE" w:rsidP="00B265BE">
      <w:pPr>
        <w:pStyle w:val="ListParagraph"/>
        <w:ind w:left="2160"/>
        <w:rPr>
          <w:rFonts w:cstheme="majorHAnsi"/>
        </w:rPr>
      </w:pPr>
      <w:r w:rsidRPr="00B265BE">
        <w:rPr>
          <w:rFonts w:cstheme="majorHAnsi"/>
          <w:b/>
        </w:rPr>
        <w:t>Note:</w:t>
      </w:r>
      <w:r>
        <w:rPr>
          <w:rFonts w:cstheme="majorHAnsi"/>
        </w:rPr>
        <w:t xml:space="preserve"> You can check what files your current path contain</w:t>
      </w:r>
      <w:r w:rsidR="003E5853">
        <w:rPr>
          <w:rFonts w:cstheme="majorHAnsi"/>
        </w:rPr>
        <w:t>s</w:t>
      </w:r>
      <w:r>
        <w:rPr>
          <w:rFonts w:cstheme="majorHAnsi"/>
        </w:rPr>
        <w:t xml:space="preserve"> with</w:t>
      </w:r>
      <w:r>
        <w:rPr>
          <w:rFonts w:cstheme="majorHAnsi"/>
        </w:rPr>
        <w:br/>
        <w:t>&gt;</w:t>
      </w:r>
      <w:proofErr w:type="spellStart"/>
      <w:r w:rsidRPr="00B265BE">
        <w:rPr>
          <w:rFonts w:ascii="Consolas" w:hAnsi="Consolas" w:cstheme="majorHAnsi"/>
        </w:rPr>
        <w:t>sudo</w:t>
      </w:r>
      <w:proofErr w:type="spellEnd"/>
      <w:r w:rsidRPr="00B265BE">
        <w:rPr>
          <w:rFonts w:ascii="Consolas" w:hAnsi="Consolas" w:cstheme="majorHAnsi"/>
        </w:rPr>
        <w:t xml:space="preserve"> </w:t>
      </w:r>
      <w:proofErr w:type="spellStart"/>
      <w:r w:rsidRPr="00B265BE">
        <w:rPr>
          <w:rFonts w:ascii="Consolas" w:hAnsi="Consolas" w:cstheme="majorHAnsi"/>
        </w:rPr>
        <w:t>pwd</w:t>
      </w:r>
      <w:proofErr w:type="spellEnd"/>
    </w:p>
    <w:p w14:paraId="56F610D5" w14:textId="255542C0" w:rsidR="00B265BE" w:rsidRDefault="00B265BE" w:rsidP="00B265BE">
      <w:pPr>
        <w:pStyle w:val="ListParagraph"/>
        <w:numPr>
          <w:ilvl w:val="2"/>
          <w:numId w:val="1"/>
        </w:numPr>
        <w:rPr>
          <w:ins w:id="77" w:author="Yannik Köster" w:date="2023-11-02T18:12:00Z"/>
          <w:rFonts w:cstheme="majorHAnsi"/>
        </w:rPr>
      </w:pPr>
      <w:r w:rsidRPr="00167A4D">
        <w:rPr>
          <w:rFonts w:cstheme="majorHAnsi"/>
        </w:rPr>
        <w:t xml:space="preserve">Install the </w:t>
      </w:r>
      <w:del w:id="78" w:author="Yannik Köster" w:date="2023-11-02T18:11:00Z">
        <w:r w:rsidRPr="00167A4D" w:rsidDel="0027193D">
          <w:rPr>
            <w:rFonts w:cstheme="majorHAnsi"/>
          </w:rPr>
          <w:delText xml:space="preserve">Python </w:delText>
        </w:r>
      </w:del>
      <w:ins w:id="79" w:author="Yannik Köster" w:date="2023-11-02T18:11:00Z">
        <w:r>
          <w:rPr>
            <w:rFonts w:cstheme="majorHAnsi"/>
          </w:rPr>
          <w:t xml:space="preserve">project </w:t>
        </w:r>
      </w:ins>
      <w:r w:rsidRPr="00167A4D">
        <w:rPr>
          <w:rFonts w:cstheme="majorHAnsi"/>
        </w:rPr>
        <w:t>environment</w:t>
      </w:r>
      <w:ins w:id="80" w:author="Yannik Köster" w:date="2023-11-02T18:12:00Z">
        <w:r>
          <w:rPr>
            <w:rFonts w:cstheme="majorHAnsi"/>
          </w:rPr>
          <w:t xml:space="preserve"> via docker</w:t>
        </w:r>
      </w:ins>
      <w:r>
        <w:rPr>
          <w:rFonts w:cstheme="majorHAnsi"/>
        </w:rPr>
        <w:t>.</w:t>
      </w:r>
      <w:del w:id="81" w:author="Yannik Köster" w:date="2023-11-02T18:11:00Z">
        <w:r w:rsidDel="0027193D">
          <w:rPr>
            <w:rFonts w:cstheme="majorHAnsi"/>
          </w:rPr>
          <w:delText>.</w:delText>
        </w:r>
      </w:del>
    </w:p>
    <w:p w14:paraId="1CBAB858" w14:textId="20CF9264" w:rsidR="00B265BE" w:rsidRPr="00AF68DD" w:rsidRDefault="00B265BE" w:rsidP="00AF68DD">
      <w:pPr>
        <w:pStyle w:val="ListParagraph"/>
        <w:ind w:left="2160" w:firstLine="720"/>
        <w:rPr>
          <w:ins w:id="82" w:author="Yannik Köster" w:date="2023-11-02T18:22:00Z"/>
          <w:rFonts w:ascii="Consolas" w:hAnsi="Consolas"/>
        </w:rPr>
      </w:pPr>
      <w:ins w:id="83" w:author="Yannik Köster" w:date="2023-11-02T18:21:00Z">
        <w:r>
          <w:rPr>
            <w:rStyle w:val="VerbatimChar"/>
          </w:rPr>
          <w:t>&gt;</w:t>
        </w:r>
      </w:ins>
      <w:ins w:id="84" w:author="Yannik Köster" w:date="2023-11-02T18:12:00Z">
        <w:r>
          <w:rPr>
            <w:rStyle w:val="VerbatimChar"/>
          </w:rPr>
          <w:t>docker compose up</w:t>
        </w:r>
      </w:ins>
    </w:p>
    <w:p w14:paraId="7B1339A5" w14:textId="77777777" w:rsidR="00046307" w:rsidRDefault="00046307" w:rsidP="00046307">
      <w:pPr>
        <w:pStyle w:val="ListParagraph"/>
        <w:rPr>
          <w:ins w:id="85" w:author="Yannik Köster" w:date="2023-11-03T12:10:00Z"/>
          <w:rFonts w:cstheme="majorHAnsi"/>
        </w:rPr>
      </w:pPr>
    </w:p>
    <w:p w14:paraId="27691775" w14:textId="7D874411" w:rsidR="001C6E78" w:rsidRDefault="001C6E78" w:rsidP="009F67CD">
      <w:pPr>
        <w:pStyle w:val="ListParagraph"/>
        <w:rPr>
          <w:rFonts w:cstheme="majorHAnsi"/>
        </w:rPr>
      </w:pPr>
      <w:ins w:id="86" w:author="Yannik Köster" w:date="2023-11-03T12:10:00Z">
        <w:r w:rsidRPr="001C6E78">
          <w:rPr>
            <w:rFonts w:cstheme="majorHAnsi"/>
            <w:b/>
          </w:rPr>
          <w:t>Note:</w:t>
        </w:r>
        <w:r w:rsidRPr="001C6E78">
          <w:rPr>
            <w:rFonts w:cstheme="majorHAnsi"/>
          </w:rPr>
          <w:t xml:space="preserve"> If you are experienced with installation</w:t>
        </w:r>
      </w:ins>
      <w:r w:rsidR="00AF68DD">
        <w:rPr>
          <w:rFonts w:cstheme="majorHAnsi"/>
        </w:rPr>
        <w:t xml:space="preserve"> or want to install the software over </w:t>
      </w:r>
      <w:proofErr w:type="spellStart"/>
      <w:r w:rsidR="00AF68DD">
        <w:rPr>
          <w:rFonts w:cstheme="majorHAnsi"/>
        </w:rPr>
        <w:t>ssh</w:t>
      </w:r>
      <w:proofErr w:type="spellEnd"/>
      <w:ins w:id="87" w:author="Yannik Köster" w:date="2023-11-03T12:10:00Z">
        <w:r w:rsidRPr="001C6E78">
          <w:rPr>
            <w:rFonts w:cstheme="majorHAnsi"/>
          </w:rPr>
          <w:t xml:space="preserve"> you can install the docker services from the release channels </w:t>
        </w:r>
        <w:r w:rsidRPr="001C6E78">
          <w:rPr>
            <w:rFonts w:cstheme="majorHAnsi"/>
          </w:rPr>
          <w:fldChar w:fldCharType="begin"/>
        </w:r>
        <w:r w:rsidRPr="001C6E78">
          <w:rPr>
            <w:rFonts w:cstheme="majorHAnsi"/>
          </w:rPr>
          <w:instrText xml:space="preserve"> HYPERLINK "https://docs.docker.com/engine/install/" </w:instrText>
        </w:r>
        <w:r w:rsidRPr="001C6E78">
          <w:rPr>
            <w:rFonts w:cstheme="majorHAnsi"/>
          </w:rPr>
        </w:r>
        <w:r w:rsidRPr="001C6E78">
          <w:rPr>
            <w:rFonts w:cstheme="majorHAnsi"/>
          </w:rPr>
          <w:fldChar w:fldCharType="separate"/>
        </w:r>
        <w:r w:rsidRPr="001C6E78">
          <w:rPr>
            <w:rStyle w:val="Hyperlink"/>
            <w:rFonts w:cstheme="majorHAnsi"/>
          </w:rPr>
          <w:t>https://docs.docker.com/engine/install/</w:t>
        </w:r>
        <w:r w:rsidRPr="001C6E78">
          <w:rPr>
            <w:rFonts w:cstheme="majorHAnsi"/>
          </w:rPr>
          <w:fldChar w:fldCharType="end"/>
        </w:r>
        <w:r w:rsidRPr="001C6E78">
          <w:rPr>
            <w:rFonts w:cstheme="majorHAnsi"/>
          </w:rPr>
          <w:t>.</w:t>
        </w:r>
      </w:ins>
    </w:p>
    <w:p w14:paraId="4BE6D9A8" w14:textId="77777777" w:rsidR="00046307" w:rsidRPr="001C6E78" w:rsidRDefault="00046307" w:rsidP="009F67CD">
      <w:pPr>
        <w:pStyle w:val="ListParagraph"/>
        <w:rPr>
          <w:ins w:id="88" w:author="Yannik Köster" w:date="2023-11-03T12:10:00Z"/>
          <w:rFonts w:cstheme="majorHAnsi"/>
        </w:rPr>
      </w:pPr>
    </w:p>
    <w:p w14:paraId="33E94DE6" w14:textId="73B25196" w:rsidR="00B2640D" w:rsidRDefault="00B2640D" w:rsidP="009F67CD">
      <w:pPr>
        <w:pStyle w:val="ListParagraph"/>
        <w:numPr>
          <w:ilvl w:val="1"/>
          <w:numId w:val="1"/>
        </w:numPr>
        <w:rPr>
          <w:ins w:id="89" w:author="Yannik Köster" w:date="2023-11-02T17:45:00Z"/>
          <w:rFonts w:cstheme="majorHAnsi"/>
        </w:rPr>
      </w:pPr>
      <w:ins w:id="90" w:author="Yannik Köster" w:date="2023-11-02T17:46:00Z">
        <w:r>
          <w:rPr>
            <w:rFonts w:cstheme="majorHAnsi"/>
          </w:rPr>
          <w:t>Windows:</w:t>
        </w:r>
      </w:ins>
    </w:p>
    <w:p w14:paraId="70C1D57C" w14:textId="28B2C613" w:rsidR="00B2640D" w:rsidRDefault="00B2640D" w:rsidP="009F67CD">
      <w:pPr>
        <w:pStyle w:val="ListParagraph"/>
        <w:numPr>
          <w:ilvl w:val="2"/>
          <w:numId w:val="1"/>
        </w:numPr>
        <w:rPr>
          <w:ins w:id="91" w:author="Yannik Köster" w:date="2023-11-02T17:46:00Z"/>
          <w:rFonts w:cstheme="majorHAnsi"/>
        </w:rPr>
      </w:pPr>
      <w:ins w:id="92" w:author="Yannik Köster" w:date="2023-11-02T17:45:00Z">
        <w:r>
          <w:rPr>
            <w:rFonts w:cstheme="majorHAnsi"/>
          </w:rPr>
          <w:t>Run i</w:t>
        </w:r>
      </w:ins>
      <w:ins w:id="93" w:author="Yannik Köster" w:date="2023-11-02T17:46:00Z">
        <w:r>
          <w:rPr>
            <w:rFonts w:cstheme="majorHAnsi"/>
          </w:rPr>
          <w:t>t with normal permission (no admin rights</w:t>
        </w:r>
      </w:ins>
      <w:ins w:id="94" w:author="Yannik Köster" w:date="2023-11-07T14:24:00Z">
        <w:r w:rsidR="00BA1F8D">
          <w:rPr>
            <w:rFonts w:cstheme="majorHAnsi"/>
          </w:rPr>
          <w:t xml:space="preserve"> needed</w:t>
        </w:r>
      </w:ins>
      <w:ins w:id="95" w:author="Yannik Köster" w:date="2023-11-02T17:46:00Z">
        <w:r>
          <w:rPr>
            <w:rFonts w:cstheme="majorHAnsi"/>
          </w:rPr>
          <w:t>)</w:t>
        </w:r>
      </w:ins>
      <w:r w:rsidR="00B265BE">
        <w:rPr>
          <w:rFonts w:cstheme="majorHAnsi"/>
        </w:rPr>
        <w:t>.</w:t>
      </w:r>
    </w:p>
    <w:p w14:paraId="3006FC54" w14:textId="17E2F29B" w:rsidR="00B2640D" w:rsidRDefault="00B2640D" w:rsidP="00B2640D">
      <w:pPr>
        <w:pStyle w:val="ListParagraph"/>
        <w:numPr>
          <w:ilvl w:val="2"/>
          <w:numId w:val="1"/>
        </w:numPr>
        <w:rPr>
          <w:ins w:id="96" w:author="Yannik Köster" w:date="2023-11-02T17:47:00Z"/>
          <w:rFonts w:cstheme="majorHAnsi"/>
        </w:rPr>
      </w:pPr>
      <w:ins w:id="97" w:author="Yannik Köster" w:date="2023-11-02T17:46:00Z">
        <w:r>
          <w:rPr>
            <w:rFonts w:cstheme="majorHAnsi"/>
          </w:rPr>
          <w:t>Tick “use Windows Subsystem for Linux</w:t>
        </w:r>
      </w:ins>
      <w:ins w:id="98" w:author="Yannik Köster" w:date="2023-11-02T17:47:00Z">
        <w:r>
          <w:rPr>
            <w:rFonts w:cstheme="majorHAnsi"/>
          </w:rPr>
          <w:t xml:space="preserve"> 2 (WSL2) instead of Hyper-V”</w:t>
        </w:r>
      </w:ins>
      <w:ins w:id="99" w:author="Yannik Köster" w:date="2023-11-07T14:27:00Z">
        <w:r w:rsidR="00BA1F8D">
          <w:rPr>
            <w:rFonts w:cstheme="majorHAnsi"/>
          </w:rPr>
          <w:t xml:space="preserve"> if applicable</w:t>
        </w:r>
      </w:ins>
      <w:r w:rsidR="00B265BE">
        <w:rPr>
          <w:rFonts w:cstheme="majorHAnsi"/>
        </w:rPr>
        <w:t>.</w:t>
      </w:r>
    </w:p>
    <w:p w14:paraId="3A8B47A2" w14:textId="23EEF120" w:rsidR="00B2640D" w:rsidRDefault="00B2640D" w:rsidP="00B2640D">
      <w:pPr>
        <w:pStyle w:val="ListParagraph"/>
        <w:numPr>
          <w:ilvl w:val="2"/>
          <w:numId w:val="1"/>
        </w:numPr>
        <w:rPr>
          <w:ins w:id="100" w:author="Yannik Köster" w:date="2023-11-02T17:47:00Z"/>
          <w:rFonts w:cstheme="majorHAnsi"/>
        </w:rPr>
      </w:pPr>
      <w:ins w:id="101" w:author="Yannik Köster" w:date="2023-11-02T17:47:00Z">
        <w:r>
          <w:rPr>
            <w:rFonts w:cstheme="majorHAnsi"/>
          </w:rPr>
          <w:t>Close and restart</w:t>
        </w:r>
      </w:ins>
      <w:ins w:id="102" w:author="Yannik Köster" w:date="2023-11-02T17:51:00Z">
        <w:r>
          <w:rPr>
            <w:rFonts w:cstheme="majorHAnsi"/>
          </w:rPr>
          <w:t xml:space="preserve"> </w:t>
        </w:r>
      </w:ins>
      <w:r w:rsidR="00B265BE">
        <w:rPr>
          <w:rFonts w:cstheme="majorHAnsi"/>
        </w:rPr>
        <w:t xml:space="preserve">system </w:t>
      </w:r>
      <w:ins w:id="103" w:author="Yannik Köster" w:date="2023-11-02T17:51:00Z">
        <w:r>
          <w:rPr>
            <w:rFonts w:cstheme="majorHAnsi"/>
          </w:rPr>
          <w:t>like instructed</w:t>
        </w:r>
      </w:ins>
      <w:r w:rsidR="00B265BE">
        <w:rPr>
          <w:rFonts w:cstheme="majorHAnsi"/>
        </w:rPr>
        <w:t>.</w:t>
      </w:r>
    </w:p>
    <w:p w14:paraId="13518598" w14:textId="3A6731D1" w:rsidR="00B2640D" w:rsidRDefault="00B2640D" w:rsidP="00B2640D">
      <w:pPr>
        <w:pStyle w:val="ListParagraph"/>
        <w:numPr>
          <w:ilvl w:val="2"/>
          <w:numId w:val="1"/>
        </w:numPr>
        <w:rPr>
          <w:ins w:id="104" w:author="Yannik Köster" w:date="2023-11-03T12:02:00Z"/>
          <w:rFonts w:cstheme="majorHAnsi"/>
        </w:rPr>
      </w:pPr>
      <w:ins w:id="105" w:author="Yannik Köster" w:date="2023-11-02T17:47:00Z">
        <w:r>
          <w:rPr>
            <w:rFonts w:cstheme="majorHAnsi"/>
          </w:rPr>
          <w:t>Accept the term</w:t>
        </w:r>
      </w:ins>
      <w:ins w:id="106" w:author="Yannik Köster" w:date="2023-11-02T17:48:00Z">
        <w:r>
          <w:rPr>
            <w:rFonts w:cstheme="majorHAnsi"/>
          </w:rPr>
          <w:t>s and conditions on the pop-up after start-up and close it</w:t>
        </w:r>
      </w:ins>
      <w:r w:rsidR="00B265BE">
        <w:rPr>
          <w:rFonts w:cstheme="majorHAnsi"/>
        </w:rPr>
        <w:t>.</w:t>
      </w:r>
    </w:p>
    <w:p w14:paraId="204DBC3C" w14:textId="56489ACB" w:rsidR="004D6BB5" w:rsidRDefault="00E10644" w:rsidP="00340320">
      <w:pPr>
        <w:pStyle w:val="ListParagraph"/>
        <w:numPr>
          <w:ilvl w:val="2"/>
          <w:numId w:val="1"/>
        </w:numPr>
        <w:rPr>
          <w:ins w:id="107" w:author="Yannik Köster" w:date="2023-11-02T18:08:00Z"/>
          <w:rFonts w:cstheme="majorHAnsi"/>
        </w:rPr>
      </w:pPr>
      <w:ins w:id="108" w:author="Yannik Köster" w:date="2023-11-02T18:06:00Z">
        <w:r>
          <w:rPr>
            <w:rFonts w:cstheme="majorHAnsi"/>
          </w:rPr>
          <w:t>Open the windo</w:t>
        </w:r>
      </w:ins>
      <w:ins w:id="109" w:author="Yannik Köster" w:date="2023-11-02T18:07:00Z">
        <w:r>
          <w:rPr>
            <w:rFonts w:cstheme="majorHAnsi"/>
          </w:rPr>
          <w:t xml:space="preserve">ws command line </w:t>
        </w:r>
      </w:ins>
      <w:r w:rsidR="00B265BE">
        <w:rPr>
          <w:rFonts w:cstheme="majorHAnsi"/>
        </w:rPr>
        <w:t>.</w:t>
      </w:r>
    </w:p>
    <w:p w14:paraId="6CFCDA7F" w14:textId="5D746B63" w:rsidR="00E10644" w:rsidRPr="004D6BB5" w:rsidRDefault="00E10644" w:rsidP="00340320">
      <w:pPr>
        <w:pStyle w:val="ListParagraph"/>
        <w:numPr>
          <w:ilvl w:val="2"/>
          <w:numId w:val="1"/>
        </w:numPr>
        <w:rPr>
          <w:ins w:id="110" w:author="Yannik Köster" w:date="2023-11-02T18:08:00Z"/>
          <w:rFonts w:cstheme="majorHAnsi"/>
        </w:rPr>
      </w:pPr>
      <w:ins w:id="111" w:author="Yannik Köster" w:date="2023-11-02T18:07:00Z">
        <w:r w:rsidRPr="004D6BB5">
          <w:rPr>
            <w:rFonts w:cstheme="majorHAnsi"/>
          </w:rPr>
          <w:t>(Win + r)</w:t>
        </w:r>
      </w:ins>
      <w:ins w:id="112" w:author="Yannik Köster" w:date="2023-11-02T18:08:00Z">
        <w:r w:rsidR="004D6BB5">
          <w:rPr>
            <w:rFonts w:cstheme="majorHAnsi"/>
          </w:rPr>
          <w:t xml:space="preserve"> </w:t>
        </w:r>
      </w:ins>
      <w:ins w:id="113" w:author="Yannik Köster" w:date="2023-11-02T18:07:00Z">
        <w:r w:rsidRPr="004D6BB5">
          <w:rPr>
            <w:rFonts w:cstheme="majorHAnsi"/>
          </w:rPr>
          <w:t xml:space="preserve">Write </w:t>
        </w:r>
        <w:r w:rsidR="004D6BB5" w:rsidRPr="004D6BB5">
          <w:rPr>
            <w:rFonts w:cstheme="majorHAnsi"/>
          </w:rPr>
          <w:t>“</w:t>
        </w:r>
        <w:proofErr w:type="spellStart"/>
        <w:r w:rsidRPr="004D6BB5">
          <w:rPr>
            <w:rFonts w:cstheme="majorHAnsi"/>
          </w:rPr>
          <w:t>cmd</w:t>
        </w:r>
        <w:proofErr w:type="spellEnd"/>
        <w:r w:rsidR="004D6BB5" w:rsidRPr="004D6BB5">
          <w:rPr>
            <w:rFonts w:cstheme="majorHAnsi"/>
          </w:rPr>
          <w:t>”</w:t>
        </w:r>
        <w:r w:rsidRPr="004D6BB5">
          <w:rPr>
            <w:rFonts w:cstheme="majorHAnsi"/>
          </w:rPr>
          <w:t xml:space="preserve"> and </w:t>
        </w:r>
        <w:r w:rsidR="004D6BB5" w:rsidRPr="004D6BB5">
          <w:rPr>
            <w:rFonts w:cstheme="majorHAnsi"/>
          </w:rPr>
          <w:t>hit ent</w:t>
        </w:r>
      </w:ins>
      <w:ins w:id="114" w:author="Yannik Köster" w:date="2023-11-02T18:08:00Z">
        <w:r w:rsidR="004D6BB5" w:rsidRPr="004D6BB5">
          <w:rPr>
            <w:rFonts w:cstheme="majorHAnsi"/>
          </w:rPr>
          <w:t>er</w:t>
        </w:r>
      </w:ins>
      <w:r w:rsidR="00B265BE">
        <w:rPr>
          <w:rFonts w:cstheme="majorHAnsi"/>
        </w:rPr>
        <w:t>.</w:t>
      </w:r>
    </w:p>
    <w:p w14:paraId="006D0EDC" w14:textId="728E703B" w:rsidR="0027193D" w:rsidRDefault="0027193D" w:rsidP="00340320">
      <w:pPr>
        <w:pStyle w:val="ListParagraph"/>
        <w:numPr>
          <w:ilvl w:val="2"/>
          <w:numId w:val="1"/>
        </w:numPr>
        <w:rPr>
          <w:ins w:id="115" w:author="Yannik Köster" w:date="2023-11-02T18:12:00Z"/>
          <w:rFonts w:cstheme="majorHAnsi"/>
        </w:rPr>
      </w:pPr>
      <w:ins w:id="116" w:author="Yannik Köster" w:date="2023-11-02T18:10:00Z">
        <w:r>
          <w:rPr>
            <w:rFonts w:cstheme="majorHAnsi"/>
          </w:rPr>
          <w:t>In the console n</w:t>
        </w:r>
      </w:ins>
      <w:ins w:id="117" w:author="Yannik Köster" w:date="2023-11-02T18:09:00Z">
        <w:r>
          <w:rPr>
            <w:rFonts w:cstheme="majorHAnsi"/>
          </w:rPr>
          <w:t xml:space="preserve">avigate to the </w:t>
        </w:r>
      </w:ins>
      <w:ins w:id="118" w:author="Yannik Köster" w:date="2023-11-02T18:10:00Z">
        <w:r>
          <w:rPr>
            <w:rFonts w:cstheme="majorHAnsi"/>
          </w:rPr>
          <w:t>project folder with the change directory command</w:t>
        </w:r>
      </w:ins>
      <w:r w:rsidR="00B265BE">
        <w:rPr>
          <w:rFonts w:cstheme="majorHAnsi"/>
        </w:rPr>
        <w:t>.</w:t>
      </w:r>
    </w:p>
    <w:p w14:paraId="1F535881" w14:textId="633DC353" w:rsidR="0027193D" w:rsidRPr="007C7092" w:rsidRDefault="0027193D" w:rsidP="00340320">
      <w:pPr>
        <w:pStyle w:val="ListParagraph"/>
        <w:ind w:left="2160" w:firstLine="720"/>
        <w:rPr>
          <w:rFonts w:ascii="Consolas" w:hAnsi="Consolas" w:cstheme="majorHAnsi"/>
          <w:szCs w:val="22"/>
        </w:rPr>
      </w:pPr>
      <w:ins w:id="119" w:author="Yannik Köster" w:date="2023-11-02T18:17:00Z">
        <w:r w:rsidRPr="007C7092">
          <w:rPr>
            <w:rStyle w:val="VerbatimChar"/>
            <w:szCs w:val="22"/>
          </w:rPr>
          <w:t>&gt;</w:t>
        </w:r>
      </w:ins>
      <w:ins w:id="120" w:author="Yannik Köster" w:date="2023-11-02T18:11:00Z">
        <w:r w:rsidRPr="007C7092">
          <w:rPr>
            <w:rStyle w:val="VerbatimChar"/>
            <w:szCs w:val="22"/>
          </w:rPr>
          <w:t xml:space="preserve">cd </w:t>
        </w:r>
        <w:bookmarkStart w:id="121" w:name="_Hlk150254034"/>
        <w:r w:rsidRPr="007C7092">
          <w:rPr>
            <w:rFonts w:ascii="Consolas" w:hAnsi="Consolas" w:cstheme="majorHAnsi"/>
            <w:szCs w:val="22"/>
          </w:rPr>
          <w:t>&lt;PFPDI</w:t>
        </w:r>
        <w:bookmarkEnd w:id="121"/>
        <w:r w:rsidRPr="007C7092">
          <w:rPr>
            <w:rFonts w:ascii="Consolas" w:hAnsi="Consolas" w:cstheme="majorHAnsi"/>
            <w:szCs w:val="22"/>
          </w:rPr>
          <w:t>R&gt;</w:t>
        </w:r>
      </w:ins>
    </w:p>
    <w:p w14:paraId="4381548C" w14:textId="27012DFC" w:rsidR="000B52D8" w:rsidRDefault="009F4254" w:rsidP="00340320">
      <w:pPr>
        <w:pStyle w:val="ListParagraph"/>
        <w:numPr>
          <w:ilvl w:val="2"/>
          <w:numId w:val="1"/>
        </w:numPr>
        <w:rPr>
          <w:rFonts w:cstheme="majorHAnsi"/>
        </w:rPr>
      </w:pPr>
      <w:r w:rsidRPr="00167A4D">
        <w:rPr>
          <w:rFonts w:cstheme="majorHAnsi"/>
        </w:rPr>
        <w:lastRenderedPageBreak/>
        <w:t xml:space="preserve">Install </w:t>
      </w:r>
      <w:r w:rsidR="000B52D8" w:rsidRPr="00167A4D">
        <w:rPr>
          <w:rFonts w:cstheme="majorHAnsi"/>
        </w:rPr>
        <w:t xml:space="preserve">the </w:t>
      </w:r>
      <w:del w:id="122" w:author="Yannik Köster" w:date="2023-11-02T18:11:00Z">
        <w:r w:rsidR="000B52D8" w:rsidRPr="00167A4D" w:rsidDel="0027193D">
          <w:rPr>
            <w:rFonts w:cstheme="majorHAnsi"/>
          </w:rPr>
          <w:delText xml:space="preserve">Python </w:delText>
        </w:r>
      </w:del>
      <w:ins w:id="123" w:author="Yannik Köster" w:date="2023-11-02T18:11:00Z">
        <w:r w:rsidR="0027193D">
          <w:rPr>
            <w:rFonts w:cstheme="majorHAnsi"/>
          </w:rPr>
          <w:t xml:space="preserve">project </w:t>
        </w:r>
      </w:ins>
      <w:r w:rsidR="000B52D8" w:rsidRPr="00167A4D">
        <w:rPr>
          <w:rFonts w:cstheme="majorHAnsi"/>
        </w:rPr>
        <w:t>environment</w:t>
      </w:r>
      <w:ins w:id="124" w:author="Yannik Köster" w:date="2023-11-02T18:12:00Z">
        <w:r w:rsidR="0027193D">
          <w:rPr>
            <w:rFonts w:cstheme="majorHAnsi"/>
          </w:rPr>
          <w:t xml:space="preserve"> via docker</w:t>
        </w:r>
      </w:ins>
      <w:r w:rsidR="00B265BE">
        <w:rPr>
          <w:rFonts w:cstheme="majorHAnsi"/>
        </w:rPr>
        <w:t>.</w:t>
      </w:r>
      <w:del w:id="125" w:author="Yannik Köster" w:date="2023-11-02T18:11:00Z">
        <w:r w:rsidR="0052291B" w:rsidDel="0027193D">
          <w:rPr>
            <w:rFonts w:cstheme="majorHAnsi"/>
          </w:rPr>
          <w:delText>.</w:delText>
        </w:r>
      </w:del>
    </w:p>
    <w:p w14:paraId="4F41F74C" w14:textId="570DDE60" w:rsidR="00224D38" w:rsidRDefault="00861689" w:rsidP="00224D38">
      <w:pPr>
        <w:pStyle w:val="ListParagraph"/>
        <w:ind w:left="2160" w:firstLine="720"/>
        <w:rPr>
          <w:rStyle w:val="VerbatimChar"/>
        </w:rPr>
      </w:pPr>
      <w:ins w:id="126" w:author="Yannik Köster" w:date="2023-11-02T18:21:00Z">
        <w:r>
          <w:rPr>
            <w:rStyle w:val="VerbatimChar"/>
          </w:rPr>
          <w:t>&gt;</w:t>
        </w:r>
      </w:ins>
      <w:ins w:id="127" w:author="Yannik Köster" w:date="2023-11-02T18:12:00Z">
        <w:r w:rsidR="0027193D">
          <w:rPr>
            <w:rStyle w:val="VerbatimChar"/>
          </w:rPr>
          <w:t>docker compose up</w:t>
        </w:r>
      </w:ins>
    </w:p>
    <w:p w14:paraId="2F8D66BA" w14:textId="51A4368D" w:rsidR="008A616A" w:rsidRDefault="008A616A" w:rsidP="008A616A">
      <w:pPr>
        <w:pStyle w:val="ListParagraph"/>
        <w:ind w:left="2160"/>
        <w:rPr>
          <w:ins w:id="128" w:author="Yannik Köster" w:date="2023-11-02T18:12:00Z"/>
          <w:rFonts w:cstheme="majorHAnsi"/>
        </w:rPr>
      </w:pPr>
      <w:r w:rsidRPr="008A616A">
        <w:rPr>
          <w:rFonts w:cstheme="majorHAnsi"/>
          <w:b/>
        </w:rPr>
        <w:t>Hint:</w:t>
      </w:r>
      <w:r>
        <w:rPr>
          <w:rFonts w:cstheme="majorHAnsi"/>
        </w:rPr>
        <w:t xml:space="preserve"> When prompted to install git in the terminal accept and agree to license.</w:t>
      </w:r>
    </w:p>
    <w:p w14:paraId="4A18E869" w14:textId="77777777" w:rsidR="008A616A" w:rsidRDefault="008A616A" w:rsidP="00224D38">
      <w:pPr>
        <w:pStyle w:val="ListParagraph"/>
        <w:ind w:left="2160" w:firstLine="720"/>
        <w:rPr>
          <w:ins w:id="129" w:author="Yannik Köster" w:date="2023-11-02T18:12:00Z"/>
          <w:rStyle w:val="VerbatimChar"/>
        </w:rPr>
      </w:pPr>
    </w:p>
    <w:p w14:paraId="0F3C9C9B" w14:textId="6B629888" w:rsidR="00861689" w:rsidRPr="003A4F77" w:rsidRDefault="00861689" w:rsidP="00861689">
      <w:pPr>
        <w:pStyle w:val="ListParagraph"/>
        <w:numPr>
          <w:ilvl w:val="1"/>
          <w:numId w:val="1"/>
        </w:numPr>
        <w:rPr>
          <w:ins w:id="130" w:author="Yannik Köster" w:date="2023-11-02T18:22:00Z"/>
          <w:rFonts w:cstheme="majorHAnsi"/>
        </w:rPr>
      </w:pPr>
      <w:ins w:id="131" w:author="Yannik Köster" w:date="2023-11-02T18:22:00Z">
        <w:r w:rsidRPr="003A4F77">
          <w:rPr>
            <w:rFonts w:cstheme="majorHAnsi"/>
          </w:rPr>
          <w:t>Linux:</w:t>
        </w:r>
      </w:ins>
    </w:p>
    <w:p w14:paraId="39B24C20" w14:textId="1612A9F4" w:rsidR="00861689" w:rsidRPr="003A4F77" w:rsidRDefault="00E455D7" w:rsidP="00861689">
      <w:pPr>
        <w:pStyle w:val="ListParagraph"/>
        <w:numPr>
          <w:ilvl w:val="2"/>
          <w:numId w:val="1"/>
        </w:numPr>
        <w:rPr>
          <w:ins w:id="132" w:author="Yannik Köster" w:date="2023-11-02T18:29:00Z"/>
          <w:rFonts w:cstheme="majorHAnsi"/>
          <w:rPrChange w:id="133" w:author="Yannik Köster" w:date="2023-11-08T15:01:00Z">
            <w:rPr>
              <w:ins w:id="134" w:author="Yannik Köster" w:date="2023-11-02T18:29:00Z"/>
              <w:rFonts w:cstheme="majorHAnsi"/>
              <w:highlight w:val="red"/>
            </w:rPr>
          </w:rPrChange>
        </w:rPr>
      </w:pPr>
      <w:ins w:id="135" w:author="Yannik Köster" w:date="2023-11-08T14:58:00Z">
        <w:r w:rsidRPr="003A4F77">
          <w:rPr>
            <w:rFonts w:cstheme="majorHAnsi"/>
            <w:rPrChange w:id="136" w:author="Yannik Köster" w:date="2023-11-08T15:01:00Z">
              <w:rPr>
                <w:rFonts w:cstheme="majorHAnsi"/>
                <w:highlight w:val="red"/>
              </w:rPr>
            </w:rPrChange>
          </w:rPr>
          <w:t xml:space="preserve">Follow the </w:t>
        </w:r>
      </w:ins>
      <w:ins w:id="137" w:author="Yannik Köster" w:date="2023-11-08T14:59:00Z">
        <w:r w:rsidR="003A4F77" w:rsidRPr="003A4F77">
          <w:rPr>
            <w:rFonts w:cstheme="majorHAnsi"/>
            <w:rPrChange w:id="138" w:author="Yannik Köster" w:date="2023-11-08T15:01:00Z">
              <w:rPr>
                <w:rFonts w:cstheme="majorHAnsi"/>
                <w:highlight w:val="red"/>
              </w:rPr>
            </w:rPrChange>
          </w:rPr>
          <w:t xml:space="preserve">recommended </w:t>
        </w:r>
      </w:ins>
      <w:ins w:id="139" w:author="Yannik Köster" w:date="2023-11-08T14:58:00Z">
        <w:r w:rsidRPr="003A4F77">
          <w:rPr>
            <w:rFonts w:cstheme="majorHAnsi"/>
            <w:rPrChange w:id="140" w:author="Yannik Köster" w:date="2023-11-08T15:01:00Z">
              <w:rPr>
                <w:rFonts w:cstheme="majorHAnsi"/>
                <w:highlight w:val="red"/>
              </w:rPr>
            </w:rPrChange>
          </w:rPr>
          <w:t xml:space="preserve">installation </w:t>
        </w:r>
        <w:r w:rsidR="003A4F77" w:rsidRPr="003A4F77">
          <w:rPr>
            <w:rFonts w:cstheme="majorHAnsi"/>
            <w:rPrChange w:id="141" w:author="Yannik Köster" w:date="2023-11-08T15:01:00Z">
              <w:rPr>
                <w:rFonts w:cstheme="majorHAnsi"/>
                <w:highlight w:val="red"/>
              </w:rPr>
            </w:rPrChange>
          </w:rPr>
          <w:t xml:space="preserve">instructions </w:t>
        </w:r>
      </w:ins>
      <w:ins w:id="142" w:author="Yannik Köster" w:date="2023-11-08T14:59:00Z">
        <w:r w:rsidR="003A4F77" w:rsidRPr="003A4F77">
          <w:rPr>
            <w:rFonts w:cstheme="majorHAnsi"/>
            <w:rPrChange w:id="143" w:author="Yannik Köster" w:date="2023-11-08T15:01:00Z">
              <w:rPr>
                <w:rFonts w:cstheme="majorHAnsi"/>
                <w:highlight w:val="red"/>
              </w:rPr>
            </w:rPrChange>
          </w:rPr>
          <w:t xml:space="preserve">for your distribution of Linux </w:t>
        </w:r>
      </w:ins>
      <w:ins w:id="144" w:author="Yannik Köster" w:date="2023-11-08T14:58:00Z">
        <w:r w:rsidR="003A4F77" w:rsidRPr="003A4F77">
          <w:rPr>
            <w:rFonts w:cstheme="majorHAnsi"/>
            <w:rPrChange w:id="145" w:author="Yannik Köster" w:date="2023-11-08T15:01:00Z">
              <w:rPr>
                <w:rFonts w:cstheme="majorHAnsi"/>
                <w:highlight w:val="red"/>
              </w:rPr>
            </w:rPrChange>
          </w:rPr>
          <w:t xml:space="preserve">as mentioned </w:t>
        </w:r>
      </w:ins>
      <w:ins w:id="146" w:author="Yannik Köster" w:date="2023-11-08T15:00:00Z">
        <w:r w:rsidR="003A4F77" w:rsidRPr="003A4F77">
          <w:rPr>
            <w:rFonts w:cstheme="majorHAnsi"/>
            <w:rPrChange w:id="147" w:author="Yannik Köster" w:date="2023-11-08T15:01:00Z">
              <w:rPr>
                <w:rFonts w:cstheme="majorHAnsi"/>
                <w:highlight w:val="red"/>
              </w:rPr>
            </w:rPrChange>
          </w:rPr>
          <w:t xml:space="preserve">on </w:t>
        </w:r>
        <w:r w:rsidR="003A4F77" w:rsidRPr="00EA2C26">
          <w:rPr>
            <w:rFonts w:cstheme="majorHAnsi"/>
          </w:rPr>
          <w:fldChar w:fldCharType="begin"/>
        </w:r>
        <w:r w:rsidR="003A4F77" w:rsidRPr="003A4F77">
          <w:rPr>
            <w:rFonts w:cstheme="majorHAnsi"/>
          </w:rPr>
          <w:instrText xml:space="preserve"> HYPERLINK "https://docs.docker.com/engine/install/" </w:instrText>
        </w:r>
        <w:r w:rsidR="003A4F77" w:rsidRPr="00EA2C26">
          <w:rPr>
            <w:rFonts w:cstheme="majorHAnsi"/>
          </w:rPr>
        </w:r>
        <w:r w:rsidR="003A4F77" w:rsidRPr="00EA2C26">
          <w:rPr>
            <w:rFonts w:cstheme="majorHAnsi"/>
          </w:rPr>
          <w:fldChar w:fldCharType="separate"/>
        </w:r>
        <w:r w:rsidR="003A4F77" w:rsidRPr="003A4F77">
          <w:rPr>
            <w:rStyle w:val="Hyperlink"/>
            <w:rFonts w:cstheme="majorHAnsi"/>
          </w:rPr>
          <w:t>https://docs.docker.com/engine/install/</w:t>
        </w:r>
        <w:r w:rsidR="003A4F77" w:rsidRPr="00EA2C26">
          <w:rPr>
            <w:rFonts w:cstheme="majorHAnsi"/>
          </w:rPr>
          <w:fldChar w:fldCharType="end"/>
        </w:r>
        <w:r w:rsidR="003A4F77" w:rsidRPr="003A4F77">
          <w:rPr>
            <w:rFonts w:cstheme="majorHAnsi"/>
          </w:rPr>
          <w:t>.</w:t>
        </w:r>
      </w:ins>
    </w:p>
    <w:p w14:paraId="769E78D5" w14:textId="64482B27" w:rsidR="003A4F77" w:rsidRDefault="00336C2B" w:rsidP="00340320">
      <w:pPr>
        <w:pStyle w:val="ListParagraph"/>
        <w:numPr>
          <w:ilvl w:val="2"/>
          <w:numId w:val="1"/>
        </w:numPr>
        <w:rPr>
          <w:ins w:id="148" w:author="Yannik Köster" w:date="2023-11-08T15:54:00Z"/>
          <w:rFonts w:cstheme="majorHAnsi"/>
        </w:rPr>
      </w:pPr>
      <w:r>
        <w:rPr>
          <w:rFonts w:cstheme="majorHAnsi"/>
        </w:rPr>
        <w:t>N</w:t>
      </w:r>
      <w:ins w:id="149" w:author="Yannik Köster" w:date="2023-11-08T15:54:00Z">
        <w:r w:rsidR="00F40FEB">
          <w:rPr>
            <w:rFonts w:cstheme="majorHAnsi"/>
          </w:rPr>
          <w:t xml:space="preserve">avigate to the </w:t>
        </w:r>
      </w:ins>
      <w:ins w:id="150" w:author="Yannik Köster" w:date="2023-11-08T15:55:00Z">
        <w:r w:rsidR="00F40FEB">
          <w:rPr>
            <w:rFonts w:cstheme="majorHAnsi"/>
          </w:rPr>
          <w:t>project folder containing the docker image:</w:t>
        </w:r>
      </w:ins>
    </w:p>
    <w:p w14:paraId="42407570" w14:textId="77777777" w:rsidR="00F40FEB" w:rsidRPr="00B265BE" w:rsidRDefault="00F40FEB" w:rsidP="00F40FEB">
      <w:pPr>
        <w:pStyle w:val="ListParagraph"/>
        <w:ind w:left="2160" w:firstLine="720"/>
        <w:rPr>
          <w:ins w:id="151" w:author="Yannik Köster" w:date="2023-11-08T15:54:00Z"/>
          <w:rFonts w:ascii="Consolas" w:hAnsi="Consolas" w:cstheme="majorHAnsi"/>
        </w:rPr>
      </w:pPr>
      <w:ins w:id="152" w:author="Yannik Köster" w:date="2023-11-08T15:54:00Z">
        <w:r w:rsidRPr="00B265BE">
          <w:rPr>
            <w:rStyle w:val="VerbatimChar"/>
          </w:rPr>
          <w:t xml:space="preserve">&gt;cd </w:t>
        </w:r>
        <w:r w:rsidRPr="00B265BE">
          <w:rPr>
            <w:rFonts w:ascii="Consolas" w:hAnsi="Consolas" w:cstheme="majorHAnsi"/>
          </w:rPr>
          <w:t>&lt;PFPDIR&gt;</w:t>
        </w:r>
      </w:ins>
    </w:p>
    <w:p w14:paraId="3DE632F6" w14:textId="541F03B2" w:rsidR="00F40FEB" w:rsidRDefault="00336C2B" w:rsidP="00F40FEB">
      <w:pPr>
        <w:pStyle w:val="ListParagraph"/>
        <w:numPr>
          <w:ilvl w:val="2"/>
          <w:numId w:val="1"/>
        </w:numPr>
        <w:rPr>
          <w:ins w:id="153" w:author="Yannik Köster" w:date="2023-11-08T15:54:00Z"/>
          <w:rFonts w:cstheme="majorHAnsi"/>
        </w:rPr>
      </w:pPr>
      <w:r>
        <w:rPr>
          <w:rFonts w:cstheme="majorHAnsi"/>
        </w:rPr>
        <w:t>I</w:t>
      </w:r>
      <w:ins w:id="154" w:author="Yannik Köster" w:date="2023-11-08T15:54:00Z">
        <w:r w:rsidR="00F40FEB" w:rsidRPr="00167A4D">
          <w:rPr>
            <w:rFonts w:cstheme="majorHAnsi"/>
          </w:rPr>
          <w:t xml:space="preserve">nstall the </w:t>
        </w:r>
        <w:r w:rsidR="00F40FEB">
          <w:rPr>
            <w:rFonts w:cstheme="majorHAnsi"/>
          </w:rPr>
          <w:t xml:space="preserve">project </w:t>
        </w:r>
        <w:r w:rsidR="00F40FEB" w:rsidRPr="00167A4D">
          <w:rPr>
            <w:rFonts w:cstheme="majorHAnsi"/>
          </w:rPr>
          <w:t>environment</w:t>
        </w:r>
        <w:r w:rsidR="00F40FEB">
          <w:rPr>
            <w:rFonts w:cstheme="majorHAnsi"/>
          </w:rPr>
          <w:t xml:space="preserve"> via docker.</w:t>
        </w:r>
      </w:ins>
    </w:p>
    <w:p w14:paraId="32CB747C" w14:textId="0C78444A" w:rsidR="00F40FEB" w:rsidRPr="0029141E" w:rsidRDefault="00F40FEB">
      <w:pPr>
        <w:pStyle w:val="ListParagraph"/>
        <w:ind w:left="2160" w:firstLine="720"/>
        <w:rPr>
          <w:ins w:id="155" w:author="Yannik Köster" w:date="2023-11-02T18:22:00Z"/>
          <w:rFonts w:ascii="Consolas" w:hAnsi="Consolas"/>
          <w:rPrChange w:id="156" w:author="Yannik Köster" w:date="2023-11-08T16:04:00Z">
            <w:rPr>
              <w:ins w:id="157" w:author="Yannik Köster" w:date="2023-11-02T18:22:00Z"/>
              <w:rFonts w:cstheme="majorHAnsi"/>
              <w:highlight w:val="red"/>
            </w:rPr>
          </w:rPrChange>
        </w:rPr>
        <w:pPrChange w:id="158" w:author="Yannik Köster" w:date="2023-11-08T16:04:00Z">
          <w:pPr>
            <w:pStyle w:val="ListParagraph"/>
            <w:numPr>
              <w:ilvl w:val="2"/>
              <w:numId w:val="1"/>
            </w:numPr>
            <w:ind w:left="2160" w:hanging="360"/>
          </w:pPr>
        </w:pPrChange>
      </w:pPr>
      <w:ins w:id="159" w:author="Yannik Köster" w:date="2023-11-08T15:54:00Z">
        <w:r>
          <w:rPr>
            <w:rStyle w:val="VerbatimChar"/>
          </w:rPr>
          <w:t>&gt;</w:t>
        </w:r>
      </w:ins>
      <w:proofErr w:type="spellStart"/>
      <w:ins w:id="160" w:author="Yannik Köster" w:date="2023-11-08T16:04:00Z">
        <w:r w:rsidR="0029141E">
          <w:rPr>
            <w:rStyle w:val="VerbatimChar"/>
          </w:rPr>
          <w:t>sudo</w:t>
        </w:r>
        <w:proofErr w:type="spellEnd"/>
        <w:r w:rsidR="0029141E">
          <w:rPr>
            <w:rStyle w:val="VerbatimChar"/>
          </w:rPr>
          <w:t xml:space="preserve"> </w:t>
        </w:r>
      </w:ins>
      <w:ins w:id="161" w:author="Yannik Köster" w:date="2023-11-08T15:54:00Z">
        <w:r>
          <w:rPr>
            <w:rStyle w:val="VerbatimChar"/>
          </w:rPr>
          <w:t>docker compose up</w:t>
        </w:r>
      </w:ins>
    </w:p>
    <w:p w14:paraId="3FDE6E4E" w14:textId="59ED2FEB" w:rsidR="0027193D" w:rsidRDefault="0027193D" w:rsidP="00340320">
      <w:pPr>
        <w:pStyle w:val="ListParagraph"/>
        <w:ind w:left="1080"/>
        <w:rPr>
          <w:ins w:id="162" w:author="Yannik Köster" w:date="2023-11-02T18:12:00Z"/>
          <w:rFonts w:cstheme="majorHAnsi"/>
        </w:rPr>
      </w:pPr>
    </w:p>
    <w:p w14:paraId="054B9BEC" w14:textId="77777777" w:rsidR="0027193D" w:rsidRPr="00167A4D" w:rsidRDefault="0027193D" w:rsidP="00340320">
      <w:pPr>
        <w:pStyle w:val="ListParagraph"/>
        <w:ind w:left="1440"/>
        <w:rPr>
          <w:rFonts w:cstheme="majorHAnsi"/>
        </w:rPr>
      </w:pPr>
    </w:p>
    <w:p w14:paraId="5D935C49" w14:textId="04FE8EE4" w:rsidR="00861689" w:rsidRPr="00861689" w:rsidRDefault="00861689" w:rsidP="00861689">
      <w:pPr>
        <w:pStyle w:val="ListParagraph"/>
        <w:numPr>
          <w:ilvl w:val="0"/>
          <w:numId w:val="1"/>
        </w:numPr>
        <w:rPr>
          <w:rFonts w:cstheme="majorHAnsi"/>
        </w:rPr>
      </w:pPr>
      <w:r w:rsidRPr="00861689">
        <w:rPr>
          <w:rFonts w:cstheme="majorHAnsi"/>
        </w:rPr>
        <w:t xml:space="preserve">The </w:t>
      </w:r>
      <w:r w:rsidR="00336C2B">
        <w:rPr>
          <w:rFonts w:cstheme="majorHAnsi"/>
        </w:rPr>
        <w:t>J</w:t>
      </w:r>
      <w:r w:rsidRPr="00861689">
        <w:rPr>
          <w:rFonts w:cstheme="majorHAnsi"/>
        </w:rPr>
        <w:t>upyter server starts automatically</w:t>
      </w:r>
      <w:r w:rsidR="0053207F">
        <w:rPr>
          <w:rFonts w:cstheme="majorHAnsi"/>
        </w:rPr>
        <w:t xml:space="preserve"> after the installation process is complete.</w:t>
      </w:r>
      <w:r w:rsidRPr="00861689">
        <w:rPr>
          <w:rFonts w:cstheme="majorHAnsi"/>
        </w:rPr>
        <w:t xml:space="preserve"> </w:t>
      </w:r>
      <w:r w:rsidR="0053207F">
        <w:rPr>
          <w:rFonts w:cstheme="majorHAnsi"/>
        </w:rPr>
        <w:t>It</w:t>
      </w:r>
      <w:r w:rsidRPr="00861689">
        <w:rPr>
          <w:rFonts w:cstheme="majorHAnsi"/>
        </w:rPr>
        <w:t xml:space="preserve"> can</w:t>
      </w:r>
      <w:r w:rsidR="0053207F">
        <w:rPr>
          <w:rFonts w:cstheme="majorHAnsi"/>
        </w:rPr>
        <w:t xml:space="preserve"> be</w:t>
      </w:r>
      <w:r w:rsidRPr="00861689">
        <w:rPr>
          <w:rFonts w:cstheme="majorHAnsi"/>
        </w:rPr>
        <w:t xml:space="preserve"> access it via your browser of choice at</w:t>
      </w:r>
    </w:p>
    <w:p w14:paraId="794837EE" w14:textId="41E78F2D" w:rsidR="00861689" w:rsidRPr="00861689" w:rsidRDefault="00861689" w:rsidP="00340320">
      <w:pPr>
        <w:pStyle w:val="ListParagraph"/>
        <w:rPr>
          <w:rFonts w:cstheme="majorHAnsi"/>
        </w:rPr>
      </w:pPr>
      <w:r>
        <w:rPr>
          <w:rFonts w:cstheme="majorHAnsi"/>
        </w:rPr>
        <w:t>“</w:t>
      </w:r>
      <w:r w:rsidR="0053207F">
        <w:rPr>
          <w:rFonts w:cstheme="majorHAnsi"/>
        </w:rPr>
        <w:t>http:</w:t>
      </w:r>
      <w:r w:rsidRPr="00861689">
        <w:rPr>
          <w:rFonts w:cstheme="majorHAnsi"/>
        </w:rPr>
        <w:t>localhost:8888</w:t>
      </w:r>
      <w:r>
        <w:rPr>
          <w:rFonts w:cstheme="majorHAnsi"/>
        </w:rPr>
        <w:t>”</w:t>
      </w:r>
    </w:p>
    <w:p w14:paraId="2818FA5C" w14:textId="2FE273A7" w:rsidR="000B52D8" w:rsidRPr="00861689" w:rsidRDefault="00861689" w:rsidP="00340320">
      <w:pPr>
        <w:pStyle w:val="ListParagraph"/>
        <w:numPr>
          <w:ilvl w:val="0"/>
          <w:numId w:val="1"/>
        </w:numPr>
        <w:rPr>
          <w:rFonts w:cstheme="majorHAnsi"/>
        </w:rPr>
      </w:pPr>
      <w:r w:rsidRPr="00861689">
        <w:rPr>
          <w:rFonts w:cstheme="majorHAnsi"/>
        </w:rPr>
        <w:t xml:space="preserve">And pass in the password </w:t>
      </w:r>
      <w:r>
        <w:rPr>
          <w:rFonts w:cstheme="majorHAnsi"/>
        </w:rPr>
        <w:t>“</w:t>
      </w:r>
      <w:proofErr w:type="spellStart"/>
      <w:r w:rsidRPr="00861689">
        <w:rPr>
          <w:rFonts w:cstheme="majorHAnsi"/>
        </w:rPr>
        <w:t>pfppassword</w:t>
      </w:r>
      <w:proofErr w:type="spellEnd"/>
      <w:r>
        <w:rPr>
          <w:rFonts w:cstheme="majorHAnsi"/>
        </w:rPr>
        <w:t>”</w:t>
      </w:r>
    </w:p>
    <w:p w14:paraId="15DD72B6" w14:textId="77777777" w:rsidR="00861689" w:rsidRPr="00167A4D" w:rsidRDefault="00861689" w:rsidP="00340320"/>
    <w:p w14:paraId="1623C128" w14:textId="121E1C8E" w:rsidR="0053207F" w:rsidRDefault="000D3600" w:rsidP="00043B54">
      <w:pPr>
        <w:rPr>
          <w:rFonts w:cstheme="majorHAnsi"/>
        </w:rPr>
      </w:pPr>
      <w:r w:rsidRPr="00167A4D">
        <w:rPr>
          <w:rFonts w:cstheme="majorHAnsi"/>
          <w:b/>
        </w:rPr>
        <w:t>Pause point</w:t>
      </w:r>
      <w:r w:rsidRPr="00167A4D">
        <w:rPr>
          <w:rFonts w:cstheme="majorHAnsi"/>
        </w:rPr>
        <w:t xml:space="preserve">: </w:t>
      </w:r>
      <w:r w:rsidR="00586423" w:rsidRPr="00167A4D">
        <w:rPr>
          <w:rFonts w:cstheme="majorHAnsi"/>
        </w:rPr>
        <w:t>Everything is now set to run the software</w:t>
      </w:r>
      <w:r w:rsidR="006A046D">
        <w:rPr>
          <w:rFonts w:cstheme="majorHAnsi"/>
        </w:rPr>
        <w:t xml:space="preserve"> </w:t>
      </w:r>
      <w:ins w:id="163" w:author="Yannik Köster" w:date="2023-11-02T18:28:00Z">
        <w:r w:rsidR="0053207F">
          <w:rPr>
            <w:rFonts w:cstheme="majorHAnsi"/>
          </w:rPr>
          <w:t xml:space="preserve">and </w:t>
        </w:r>
      </w:ins>
      <w:r w:rsidR="004F3466">
        <w:rPr>
          <w:rFonts w:cstheme="majorHAnsi"/>
        </w:rPr>
        <w:t>to run it only two commands and step 3 must be redone</w:t>
      </w:r>
      <w:r w:rsidR="0035414A">
        <w:rPr>
          <w:rFonts w:cstheme="majorHAnsi"/>
        </w:rPr>
        <w:t xml:space="preserve"> after a shutdown</w:t>
      </w:r>
      <w:r w:rsidR="004F3466">
        <w:rPr>
          <w:rFonts w:cstheme="majorHAnsi"/>
        </w:rPr>
        <w:t>:</w:t>
      </w:r>
    </w:p>
    <w:p w14:paraId="628B5C7F" w14:textId="171DE5EF" w:rsidR="00286709" w:rsidRDefault="00286709" w:rsidP="00286709">
      <w:pPr>
        <w:ind w:firstLine="720"/>
        <w:rPr>
          <w:ins w:id="164" w:author="Yannik Köster" w:date="2023-11-02T18:28:00Z"/>
          <w:rFonts w:cstheme="majorHAnsi"/>
        </w:rPr>
      </w:pPr>
      <w:ins w:id="165" w:author="Yannik Köster" w:date="2023-11-02T18:28:00Z">
        <w:r>
          <w:rPr>
            <w:rStyle w:val="VerbatimChar"/>
          </w:rPr>
          <w:t>&gt;</w:t>
        </w:r>
      </w:ins>
      <w:r>
        <w:rPr>
          <w:rStyle w:val="VerbatimChar"/>
        </w:rPr>
        <w:t>cd &lt;PFPDIR&gt;</w:t>
      </w:r>
    </w:p>
    <w:p w14:paraId="58324712" w14:textId="03728050" w:rsidR="0053207F" w:rsidRDefault="0053207F" w:rsidP="00340320">
      <w:pPr>
        <w:ind w:firstLine="720"/>
        <w:rPr>
          <w:ins w:id="166" w:author="Yannik Köster" w:date="2023-11-02T18:28:00Z"/>
          <w:rFonts w:cstheme="majorHAnsi"/>
        </w:rPr>
      </w:pPr>
      <w:ins w:id="167" w:author="Yannik Köster" w:date="2023-11-02T18:28:00Z">
        <w:r>
          <w:rPr>
            <w:rStyle w:val="VerbatimChar"/>
          </w:rPr>
          <w:t>&gt;docker compose up</w:t>
        </w:r>
        <w:r w:rsidDel="0053207F">
          <w:rPr>
            <w:rFonts w:cstheme="majorHAnsi"/>
          </w:rPr>
          <w:t xml:space="preserve"> </w:t>
        </w:r>
      </w:ins>
    </w:p>
    <w:p w14:paraId="215D6A36" w14:textId="77777777" w:rsidR="00834A53" w:rsidRDefault="00834A53" w:rsidP="00043B54">
      <w:pPr>
        <w:rPr>
          <w:ins w:id="168" w:author="Julian Kimmig" w:date="2023-10-28T12:31:00Z"/>
          <w:rFonts w:cstheme="majorHAnsi"/>
        </w:rPr>
      </w:pPr>
    </w:p>
    <w:p w14:paraId="102C97C6" w14:textId="77777777" w:rsidR="00834A53" w:rsidRPr="00167A4D" w:rsidRDefault="00834A53" w:rsidP="00043B54">
      <w:pPr>
        <w:rPr>
          <w:rFonts w:cstheme="majorHAnsi"/>
        </w:rPr>
      </w:pPr>
    </w:p>
    <w:p w14:paraId="478C258F" w14:textId="77777777" w:rsidR="004B39F2" w:rsidRPr="00695EB9" w:rsidRDefault="004B39F2" w:rsidP="00D316CC">
      <w:pPr>
        <w:pStyle w:val="Heading1"/>
      </w:pPr>
      <w:r w:rsidRPr="00815DE8">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19"/>
        <w:gridCol w:w="2126"/>
        <w:gridCol w:w="3231"/>
      </w:tblGrid>
      <w:tr w:rsidR="004B39F2" w:rsidRPr="006307DD" w14:paraId="2B347F08" w14:textId="77777777" w:rsidTr="00BE59D9">
        <w:trPr>
          <w:cantSplit/>
          <w:trHeight w:hRule="exact" w:val="288"/>
        </w:trPr>
        <w:tc>
          <w:tcPr>
            <w:tcW w:w="4219" w:type="dxa"/>
            <w:tcBorders>
              <w:top w:val="single" w:sz="12" w:space="0" w:color="000000"/>
              <w:bottom w:val="single" w:sz="12" w:space="0" w:color="000000"/>
            </w:tcBorders>
            <w:shd w:val="clear" w:color="auto" w:fill="auto"/>
            <w:vAlign w:val="center"/>
          </w:tcPr>
          <w:p w14:paraId="6689B5A4" w14:textId="77777777" w:rsidR="004B39F2" w:rsidRPr="006307DD" w:rsidRDefault="004B39F2">
            <w:pPr>
              <w:rPr>
                <w:rFonts w:cs="Arial"/>
                <w:szCs w:val="22"/>
              </w:rPr>
            </w:pPr>
            <w:r w:rsidRPr="006307DD">
              <w:rPr>
                <w:rFonts w:cs="Arial"/>
                <w:szCs w:val="22"/>
              </w:rPr>
              <w:t>REAGENT or RESOURCE</w:t>
            </w:r>
          </w:p>
        </w:tc>
        <w:tc>
          <w:tcPr>
            <w:tcW w:w="2126" w:type="dxa"/>
            <w:tcBorders>
              <w:top w:val="single" w:sz="12" w:space="0" w:color="000000"/>
              <w:bottom w:val="single" w:sz="12" w:space="0" w:color="000000"/>
            </w:tcBorders>
            <w:shd w:val="clear" w:color="auto" w:fill="auto"/>
            <w:vAlign w:val="center"/>
          </w:tcPr>
          <w:p w14:paraId="4C0A347C" w14:textId="77777777" w:rsidR="004B39F2" w:rsidRPr="006307DD" w:rsidRDefault="004B39F2">
            <w:pPr>
              <w:rPr>
                <w:rFonts w:cs="Arial"/>
                <w:szCs w:val="22"/>
              </w:rPr>
            </w:pPr>
            <w:r w:rsidRPr="006307DD">
              <w:rPr>
                <w:rFonts w:cs="Arial"/>
                <w:szCs w:val="22"/>
              </w:rPr>
              <w:t>SOURCE</w:t>
            </w:r>
          </w:p>
        </w:tc>
        <w:tc>
          <w:tcPr>
            <w:tcW w:w="3231" w:type="dxa"/>
            <w:tcBorders>
              <w:top w:val="single" w:sz="12" w:space="0" w:color="000000"/>
              <w:bottom w:val="single" w:sz="12" w:space="0" w:color="000000"/>
            </w:tcBorders>
            <w:shd w:val="clear" w:color="auto" w:fill="auto"/>
            <w:vAlign w:val="center"/>
          </w:tcPr>
          <w:p w14:paraId="3E8C6611" w14:textId="77777777" w:rsidR="004B39F2" w:rsidRPr="006307DD" w:rsidRDefault="004B39F2">
            <w:pPr>
              <w:rPr>
                <w:rFonts w:cs="Arial"/>
                <w:szCs w:val="22"/>
              </w:rPr>
            </w:pPr>
            <w:r w:rsidRPr="006307DD">
              <w:rPr>
                <w:rFonts w:cs="Arial"/>
                <w:szCs w:val="22"/>
              </w:rPr>
              <w:t>IDENTIFIER</w:t>
            </w:r>
          </w:p>
        </w:tc>
      </w:tr>
      <w:tr w:rsidR="004B39F2" w:rsidRPr="006307DD" w14:paraId="711565F0" w14:textId="77777777">
        <w:trPr>
          <w:cantSplit/>
          <w:trHeight w:val="259"/>
        </w:trPr>
        <w:tc>
          <w:tcPr>
            <w:tcW w:w="9576" w:type="dxa"/>
            <w:gridSpan w:val="3"/>
            <w:tcBorders>
              <w:top w:val="single" w:sz="12" w:space="0" w:color="000000"/>
              <w:bottom w:val="single" w:sz="12" w:space="0" w:color="000000"/>
            </w:tcBorders>
            <w:shd w:val="clear" w:color="auto" w:fill="auto"/>
          </w:tcPr>
          <w:p w14:paraId="17FA1C1E" w14:textId="77777777" w:rsidR="004B39F2" w:rsidRPr="006307DD" w:rsidRDefault="004B39F2">
            <w:pPr>
              <w:rPr>
                <w:rFonts w:cs="Arial"/>
                <w:szCs w:val="22"/>
              </w:rPr>
            </w:pPr>
            <w:r w:rsidRPr="006307DD">
              <w:rPr>
                <w:rFonts w:cs="Arial"/>
                <w:szCs w:val="22"/>
              </w:rPr>
              <w:t>Deposited data</w:t>
            </w:r>
          </w:p>
        </w:tc>
      </w:tr>
      <w:tr w:rsidR="004B39F2" w:rsidRPr="006307DD" w14:paraId="137A5D3C" w14:textId="77777777" w:rsidTr="00BE59D9">
        <w:trPr>
          <w:cantSplit/>
          <w:trHeight w:val="259"/>
        </w:trPr>
        <w:tc>
          <w:tcPr>
            <w:tcW w:w="4219" w:type="dxa"/>
            <w:tcBorders>
              <w:top w:val="single" w:sz="12" w:space="0" w:color="000000"/>
            </w:tcBorders>
            <w:shd w:val="clear" w:color="auto" w:fill="auto"/>
          </w:tcPr>
          <w:p w14:paraId="5CF4AD7C" w14:textId="77777777" w:rsidR="004B39F2" w:rsidRPr="006307DD" w:rsidRDefault="004B39F2">
            <w:pPr>
              <w:rPr>
                <w:rFonts w:cs="Arial"/>
                <w:szCs w:val="22"/>
              </w:rPr>
            </w:pPr>
            <w:r w:rsidRPr="006307DD">
              <w:rPr>
                <w:rFonts w:cs="Arial"/>
                <w:szCs w:val="22"/>
              </w:rPr>
              <w:t>Non curated LCST dataset</w:t>
            </w:r>
          </w:p>
        </w:tc>
        <w:tc>
          <w:tcPr>
            <w:tcW w:w="2126" w:type="dxa"/>
            <w:tcBorders>
              <w:top w:val="single" w:sz="12" w:space="0" w:color="000000"/>
            </w:tcBorders>
            <w:shd w:val="clear" w:color="auto" w:fill="auto"/>
          </w:tcPr>
          <w:p w14:paraId="31B04D48" w14:textId="77777777" w:rsidR="004B39F2" w:rsidRPr="006307DD" w:rsidRDefault="004B39F2">
            <w:pPr>
              <w:rPr>
                <w:rFonts w:cs="Arial"/>
                <w:szCs w:val="22"/>
              </w:rPr>
            </w:pPr>
            <w:r w:rsidRPr="006307DD">
              <w:rPr>
                <w:rFonts w:cs="Arial"/>
                <w:szCs w:val="22"/>
              </w:rPr>
              <w:t>Köster et al. 2023</w:t>
            </w:r>
          </w:p>
        </w:tc>
        <w:tc>
          <w:tcPr>
            <w:tcW w:w="3231" w:type="dxa"/>
            <w:tcBorders>
              <w:top w:val="single" w:sz="12" w:space="0" w:color="000000"/>
            </w:tcBorders>
            <w:shd w:val="clear" w:color="auto" w:fill="auto"/>
          </w:tcPr>
          <w:p w14:paraId="539197D3" w14:textId="77777777" w:rsidR="004B39F2" w:rsidRPr="006307DD" w:rsidRDefault="004B39F2">
            <w:pPr>
              <w:rPr>
                <w:rFonts w:cs="Arial"/>
                <w:szCs w:val="22"/>
              </w:rPr>
            </w:pPr>
            <w:r w:rsidRPr="006307DD">
              <w:rPr>
                <w:rFonts w:cs="Arial"/>
                <w:szCs w:val="22"/>
              </w:rPr>
              <w:t>Non-curated Dataset.xlsx</w:t>
            </w:r>
          </w:p>
        </w:tc>
      </w:tr>
      <w:tr w:rsidR="004B39F2" w:rsidRPr="006307DD" w14:paraId="1B378889" w14:textId="77777777" w:rsidTr="00BE59D9">
        <w:trPr>
          <w:cantSplit/>
          <w:trHeight w:val="259"/>
        </w:trPr>
        <w:tc>
          <w:tcPr>
            <w:tcW w:w="4219" w:type="dxa"/>
            <w:shd w:val="clear" w:color="auto" w:fill="auto"/>
          </w:tcPr>
          <w:p w14:paraId="585789A2" w14:textId="77777777" w:rsidR="004B39F2" w:rsidRPr="006307DD" w:rsidRDefault="004B39F2">
            <w:pPr>
              <w:rPr>
                <w:rFonts w:cs="Arial"/>
                <w:szCs w:val="22"/>
              </w:rPr>
            </w:pPr>
            <w:r w:rsidRPr="006307DD">
              <w:rPr>
                <w:rFonts w:cs="Arial"/>
                <w:szCs w:val="22"/>
              </w:rPr>
              <w:t>Curated LCST dataset</w:t>
            </w:r>
          </w:p>
        </w:tc>
        <w:tc>
          <w:tcPr>
            <w:tcW w:w="2126" w:type="dxa"/>
            <w:shd w:val="clear" w:color="auto" w:fill="auto"/>
          </w:tcPr>
          <w:p w14:paraId="3147E697" w14:textId="77777777" w:rsidR="004B39F2" w:rsidRPr="006307DD" w:rsidRDefault="004B39F2">
            <w:pPr>
              <w:rPr>
                <w:rFonts w:cs="Arial"/>
                <w:szCs w:val="22"/>
              </w:rPr>
            </w:pPr>
            <w:r w:rsidRPr="006307DD">
              <w:rPr>
                <w:rFonts w:cs="Arial"/>
                <w:szCs w:val="22"/>
              </w:rPr>
              <w:t>Köster et al. 2023</w:t>
            </w:r>
          </w:p>
        </w:tc>
        <w:tc>
          <w:tcPr>
            <w:tcW w:w="3231" w:type="dxa"/>
            <w:shd w:val="clear" w:color="auto" w:fill="auto"/>
          </w:tcPr>
          <w:p w14:paraId="2E66076C" w14:textId="77777777" w:rsidR="004B39F2" w:rsidRPr="006307DD" w:rsidRDefault="004B39F2">
            <w:pPr>
              <w:rPr>
                <w:rFonts w:cs="Arial"/>
                <w:szCs w:val="22"/>
              </w:rPr>
            </w:pPr>
            <w:r w:rsidRPr="006307DD">
              <w:rPr>
                <w:rFonts w:cs="Arial"/>
                <w:szCs w:val="22"/>
              </w:rPr>
              <w:t>cloud_points_data.csv</w:t>
            </w:r>
          </w:p>
        </w:tc>
      </w:tr>
      <w:tr w:rsidR="004B39F2" w:rsidRPr="006307DD" w14:paraId="3F9B23A1" w14:textId="77777777">
        <w:trPr>
          <w:cantSplit/>
          <w:trHeight w:val="259"/>
        </w:trPr>
        <w:tc>
          <w:tcPr>
            <w:tcW w:w="9576" w:type="dxa"/>
            <w:gridSpan w:val="3"/>
            <w:tcBorders>
              <w:top w:val="single" w:sz="12" w:space="0" w:color="000000"/>
              <w:bottom w:val="single" w:sz="12" w:space="0" w:color="000000"/>
            </w:tcBorders>
            <w:shd w:val="clear" w:color="auto" w:fill="auto"/>
          </w:tcPr>
          <w:p w14:paraId="3C7DC27E" w14:textId="77777777" w:rsidR="004B39F2" w:rsidRPr="006307DD" w:rsidRDefault="004B39F2">
            <w:pPr>
              <w:rPr>
                <w:rFonts w:cs="Arial"/>
                <w:szCs w:val="22"/>
              </w:rPr>
            </w:pPr>
            <w:r w:rsidRPr="006307DD">
              <w:rPr>
                <w:rFonts w:cs="Arial"/>
                <w:szCs w:val="22"/>
              </w:rPr>
              <w:t>Software and algorithms</w:t>
            </w:r>
          </w:p>
        </w:tc>
      </w:tr>
      <w:tr w:rsidR="004B39F2" w:rsidRPr="006307DD" w14:paraId="03F35652" w14:textId="77777777" w:rsidTr="00BE59D9">
        <w:trPr>
          <w:cantSplit/>
          <w:trHeight w:val="259"/>
        </w:trPr>
        <w:tc>
          <w:tcPr>
            <w:tcW w:w="4219" w:type="dxa"/>
            <w:shd w:val="clear" w:color="auto" w:fill="auto"/>
          </w:tcPr>
          <w:p w14:paraId="3DB2B8BF" w14:textId="77777777" w:rsidR="004B39F2" w:rsidRPr="006307DD" w:rsidRDefault="004B39F2">
            <w:pPr>
              <w:rPr>
                <w:rFonts w:cs="Arial"/>
                <w:szCs w:val="22"/>
              </w:rPr>
            </w:pPr>
            <w:r w:rsidRPr="006307DD">
              <w:rPr>
                <w:rFonts w:cs="Arial"/>
                <w:szCs w:val="22"/>
              </w:rPr>
              <w:t>Anaconda</w:t>
            </w:r>
          </w:p>
        </w:tc>
        <w:tc>
          <w:tcPr>
            <w:tcW w:w="2126" w:type="dxa"/>
            <w:shd w:val="clear" w:color="auto" w:fill="auto"/>
          </w:tcPr>
          <w:p w14:paraId="0C664863" w14:textId="77777777" w:rsidR="004B39F2" w:rsidRPr="006307DD" w:rsidRDefault="004B39F2">
            <w:pPr>
              <w:rPr>
                <w:rFonts w:cs="Arial"/>
                <w:szCs w:val="22"/>
              </w:rPr>
            </w:pPr>
            <w:r w:rsidRPr="006307DD">
              <w:rPr>
                <w:rFonts w:cs="Arial"/>
                <w:szCs w:val="22"/>
              </w:rPr>
              <w:t>Anaconda, Inc.</w:t>
            </w:r>
          </w:p>
        </w:tc>
        <w:tc>
          <w:tcPr>
            <w:tcW w:w="3231" w:type="dxa"/>
            <w:shd w:val="clear" w:color="auto" w:fill="auto"/>
          </w:tcPr>
          <w:p w14:paraId="4AF3BF01" w14:textId="77777777" w:rsidR="004B39F2" w:rsidRPr="006307DD" w:rsidRDefault="004B39F2">
            <w:pPr>
              <w:rPr>
                <w:rFonts w:cs="Arial"/>
                <w:szCs w:val="22"/>
              </w:rPr>
            </w:pPr>
            <w:r w:rsidRPr="006307DD">
              <w:rPr>
                <w:rFonts w:cs="Arial"/>
                <w:szCs w:val="22"/>
              </w:rPr>
              <w:t>https://www.anaconda.com</w:t>
            </w:r>
          </w:p>
        </w:tc>
      </w:tr>
      <w:tr w:rsidR="004B39F2" w:rsidRPr="006307DD" w14:paraId="336184AF" w14:textId="77777777" w:rsidTr="00BE59D9">
        <w:trPr>
          <w:cantSplit/>
          <w:trHeight w:val="259"/>
        </w:trPr>
        <w:tc>
          <w:tcPr>
            <w:tcW w:w="4219" w:type="dxa"/>
            <w:shd w:val="clear" w:color="auto" w:fill="auto"/>
          </w:tcPr>
          <w:p w14:paraId="294329CF" w14:textId="4B7F2A50" w:rsidR="004B39F2" w:rsidRPr="006307DD" w:rsidRDefault="004B39F2">
            <w:pPr>
              <w:rPr>
                <w:rFonts w:cs="Arial"/>
                <w:szCs w:val="22"/>
              </w:rPr>
            </w:pPr>
            <w:r w:rsidRPr="006307DD">
              <w:rPr>
                <w:rFonts w:cs="Arial"/>
                <w:szCs w:val="22"/>
              </w:rPr>
              <w:t>ChemDraw Professional 21.0.0.28</w:t>
            </w:r>
            <w:r w:rsidR="008B48C9" w:rsidRPr="006307DD">
              <w:rPr>
                <w:rFonts w:cs="Arial"/>
                <w:szCs w:val="22"/>
              </w:rPr>
              <w:t>*</w:t>
            </w:r>
          </w:p>
        </w:tc>
        <w:tc>
          <w:tcPr>
            <w:tcW w:w="2126" w:type="dxa"/>
            <w:shd w:val="clear" w:color="auto" w:fill="auto"/>
          </w:tcPr>
          <w:p w14:paraId="10A7AF83" w14:textId="77777777" w:rsidR="004B39F2" w:rsidRPr="006307DD" w:rsidRDefault="004B39F2">
            <w:pPr>
              <w:rPr>
                <w:rFonts w:cs="Arial"/>
                <w:szCs w:val="22"/>
              </w:rPr>
            </w:pPr>
            <w:r w:rsidRPr="006307DD">
              <w:rPr>
                <w:rFonts w:cs="Arial"/>
                <w:szCs w:val="22"/>
              </w:rPr>
              <w:t>PerkinElmer</w:t>
            </w:r>
          </w:p>
        </w:tc>
        <w:tc>
          <w:tcPr>
            <w:tcW w:w="3231" w:type="dxa"/>
            <w:shd w:val="clear" w:color="auto" w:fill="auto"/>
          </w:tcPr>
          <w:p w14:paraId="0C04E8BE" w14:textId="77777777" w:rsidR="004B39F2" w:rsidRPr="006307DD" w:rsidRDefault="00000000">
            <w:pPr>
              <w:rPr>
                <w:rFonts w:cs="Arial"/>
                <w:szCs w:val="22"/>
              </w:rPr>
            </w:pPr>
            <w:hyperlink r:id="rId18" w:tgtFrame="_blank" w:history="1">
              <w:r w:rsidR="004B39F2" w:rsidRPr="006307DD">
                <w:rPr>
                  <w:rFonts w:cs="Arial"/>
                  <w:szCs w:val="22"/>
                </w:rPr>
                <w:t>https://www.perkinelmer.com/category/chemdraw</w:t>
              </w:r>
            </w:hyperlink>
          </w:p>
        </w:tc>
      </w:tr>
      <w:tr w:rsidR="004B39F2" w:rsidRPr="006307DD" w14:paraId="3079A2E7" w14:textId="77777777" w:rsidTr="00BE59D9">
        <w:trPr>
          <w:cantSplit/>
          <w:trHeight w:val="259"/>
        </w:trPr>
        <w:tc>
          <w:tcPr>
            <w:tcW w:w="4219" w:type="dxa"/>
            <w:shd w:val="clear" w:color="auto" w:fill="auto"/>
          </w:tcPr>
          <w:p w14:paraId="3F2C083D" w14:textId="77777777" w:rsidR="004B39F2" w:rsidRPr="006307DD" w:rsidRDefault="004B39F2">
            <w:pPr>
              <w:rPr>
                <w:rFonts w:cs="Arial"/>
                <w:szCs w:val="22"/>
              </w:rPr>
            </w:pPr>
            <w:r w:rsidRPr="006307DD">
              <w:rPr>
                <w:rFonts w:cs="Arial"/>
                <w:szCs w:val="22"/>
              </w:rPr>
              <w:t>Explanatory Jupyter notebook</w:t>
            </w:r>
          </w:p>
        </w:tc>
        <w:tc>
          <w:tcPr>
            <w:tcW w:w="2126" w:type="dxa"/>
            <w:shd w:val="clear" w:color="auto" w:fill="auto"/>
          </w:tcPr>
          <w:p w14:paraId="1744DDC3" w14:textId="77777777" w:rsidR="004B39F2" w:rsidRPr="006307DD" w:rsidRDefault="004B39F2">
            <w:pPr>
              <w:rPr>
                <w:rFonts w:cs="Arial"/>
                <w:szCs w:val="22"/>
              </w:rPr>
            </w:pPr>
            <w:r w:rsidRPr="006307DD">
              <w:rPr>
                <w:rFonts w:cs="Arial"/>
                <w:szCs w:val="22"/>
              </w:rPr>
              <w:t>Köster et al. 2023</w:t>
            </w:r>
          </w:p>
        </w:tc>
        <w:tc>
          <w:tcPr>
            <w:tcW w:w="3231" w:type="dxa"/>
            <w:shd w:val="clear" w:color="auto" w:fill="auto"/>
          </w:tcPr>
          <w:p w14:paraId="47FC2DE6" w14:textId="77777777" w:rsidR="004B39F2" w:rsidRPr="006307DD" w:rsidRDefault="004B39F2">
            <w:pPr>
              <w:rPr>
                <w:rFonts w:cs="Arial"/>
                <w:szCs w:val="22"/>
              </w:rPr>
            </w:pPr>
            <w:proofErr w:type="spellStart"/>
            <w:r w:rsidRPr="006307DD">
              <w:rPr>
                <w:rFonts w:cs="Arial"/>
                <w:szCs w:val="22"/>
              </w:rPr>
              <w:t>Cloudpoint</w:t>
            </w:r>
            <w:proofErr w:type="spellEnd"/>
            <w:r w:rsidRPr="006307DD">
              <w:rPr>
                <w:rFonts w:cs="Arial"/>
                <w:szCs w:val="22"/>
              </w:rPr>
              <w:t xml:space="preserve"> </w:t>
            </w:r>
            <w:proofErr w:type="spellStart"/>
            <w:r w:rsidRPr="006307DD">
              <w:rPr>
                <w:rFonts w:cs="Arial"/>
                <w:szCs w:val="22"/>
              </w:rPr>
              <w:t>determination.ipynb</w:t>
            </w:r>
            <w:proofErr w:type="spellEnd"/>
          </w:p>
        </w:tc>
      </w:tr>
      <w:tr w:rsidR="004B39F2" w:rsidRPr="006307DD" w14:paraId="0782ED42" w14:textId="77777777" w:rsidTr="00BE59D9">
        <w:trPr>
          <w:cantSplit/>
          <w:trHeight w:val="259"/>
        </w:trPr>
        <w:tc>
          <w:tcPr>
            <w:tcW w:w="4219" w:type="dxa"/>
            <w:tcBorders>
              <w:bottom w:val="single" w:sz="2" w:space="0" w:color="000000"/>
            </w:tcBorders>
            <w:shd w:val="clear" w:color="auto" w:fill="auto"/>
          </w:tcPr>
          <w:p w14:paraId="456B434C" w14:textId="77777777" w:rsidR="004B39F2" w:rsidRPr="006307DD" w:rsidRDefault="004B39F2">
            <w:pPr>
              <w:rPr>
                <w:rFonts w:cs="Arial"/>
                <w:szCs w:val="22"/>
              </w:rPr>
            </w:pPr>
            <w:r w:rsidRPr="006307DD">
              <w:rPr>
                <w:rFonts w:cs="Arial"/>
                <w:szCs w:val="22"/>
              </w:rPr>
              <w:t>Cloud point prediction network</w:t>
            </w:r>
          </w:p>
        </w:tc>
        <w:tc>
          <w:tcPr>
            <w:tcW w:w="2126" w:type="dxa"/>
            <w:tcBorders>
              <w:bottom w:val="single" w:sz="2" w:space="0" w:color="000000"/>
            </w:tcBorders>
            <w:shd w:val="clear" w:color="auto" w:fill="auto"/>
          </w:tcPr>
          <w:p w14:paraId="3F018A1C" w14:textId="77777777" w:rsidR="004B39F2" w:rsidRPr="006307DD" w:rsidRDefault="004B39F2">
            <w:pPr>
              <w:rPr>
                <w:rFonts w:cs="Arial"/>
                <w:szCs w:val="22"/>
              </w:rPr>
            </w:pPr>
            <w:r w:rsidRPr="006307DD">
              <w:rPr>
                <w:rFonts w:cs="Arial"/>
                <w:szCs w:val="22"/>
              </w:rPr>
              <w:t>Köster et al. 2023</w:t>
            </w:r>
          </w:p>
        </w:tc>
        <w:tc>
          <w:tcPr>
            <w:tcW w:w="3231" w:type="dxa"/>
            <w:tcBorders>
              <w:bottom w:val="single" w:sz="2" w:space="0" w:color="000000"/>
            </w:tcBorders>
            <w:shd w:val="clear" w:color="auto" w:fill="auto"/>
          </w:tcPr>
          <w:p w14:paraId="391C234C" w14:textId="77777777" w:rsidR="004B39F2" w:rsidRPr="006307DD" w:rsidRDefault="004B39F2">
            <w:pPr>
              <w:rPr>
                <w:rFonts w:cs="Arial"/>
                <w:szCs w:val="22"/>
              </w:rPr>
            </w:pPr>
            <w:r w:rsidRPr="006307DD">
              <w:rPr>
                <w:rFonts w:cs="Arial"/>
                <w:szCs w:val="22"/>
              </w:rPr>
              <w:t>cloudpointprediction.py</w:t>
            </w:r>
          </w:p>
        </w:tc>
      </w:tr>
      <w:tr w:rsidR="004B39F2" w:rsidRPr="006307DD" w14:paraId="0627622A" w14:textId="77777777" w:rsidTr="00BE59D9">
        <w:trPr>
          <w:cantSplit/>
          <w:trHeight w:val="259"/>
        </w:trPr>
        <w:tc>
          <w:tcPr>
            <w:tcW w:w="4219" w:type="dxa"/>
            <w:tcBorders>
              <w:bottom w:val="single" w:sz="12" w:space="0" w:color="000000"/>
            </w:tcBorders>
            <w:shd w:val="clear" w:color="auto" w:fill="auto"/>
          </w:tcPr>
          <w:p w14:paraId="44D4BDDD" w14:textId="77777777" w:rsidR="004B39F2" w:rsidRPr="006307DD" w:rsidRDefault="004B39F2">
            <w:pPr>
              <w:rPr>
                <w:rFonts w:cs="Arial"/>
                <w:szCs w:val="22"/>
              </w:rPr>
            </w:pPr>
            <w:proofErr w:type="spellStart"/>
            <w:r w:rsidRPr="006307DD">
              <w:rPr>
                <w:rFonts w:cs="Arial"/>
                <w:szCs w:val="22"/>
              </w:rPr>
              <w:t>Polyfingerprint</w:t>
            </w:r>
            <w:proofErr w:type="spellEnd"/>
            <w:r w:rsidRPr="006307DD">
              <w:rPr>
                <w:rFonts w:cs="Arial"/>
                <w:szCs w:val="22"/>
              </w:rPr>
              <w:t xml:space="preserve"> decoder</w:t>
            </w:r>
          </w:p>
        </w:tc>
        <w:tc>
          <w:tcPr>
            <w:tcW w:w="2126" w:type="dxa"/>
            <w:tcBorders>
              <w:bottom w:val="single" w:sz="12" w:space="0" w:color="000000"/>
            </w:tcBorders>
            <w:shd w:val="clear" w:color="auto" w:fill="auto"/>
          </w:tcPr>
          <w:p w14:paraId="3084ACAA" w14:textId="77777777" w:rsidR="004B39F2" w:rsidRPr="006307DD" w:rsidRDefault="004B39F2">
            <w:pPr>
              <w:rPr>
                <w:rFonts w:cs="Arial"/>
                <w:szCs w:val="22"/>
              </w:rPr>
            </w:pPr>
            <w:r w:rsidRPr="006307DD">
              <w:rPr>
                <w:rFonts w:cs="Arial"/>
                <w:szCs w:val="22"/>
              </w:rPr>
              <w:t>Köster et al. 2023</w:t>
            </w:r>
          </w:p>
        </w:tc>
        <w:tc>
          <w:tcPr>
            <w:tcW w:w="3231" w:type="dxa"/>
            <w:tcBorders>
              <w:bottom w:val="single" w:sz="12" w:space="0" w:color="000000"/>
            </w:tcBorders>
            <w:shd w:val="clear" w:color="auto" w:fill="auto"/>
          </w:tcPr>
          <w:p w14:paraId="6CE0C661" w14:textId="77777777" w:rsidR="004B39F2" w:rsidRPr="006307DD" w:rsidRDefault="004B39F2">
            <w:pPr>
              <w:rPr>
                <w:rFonts w:cs="Arial"/>
                <w:szCs w:val="22"/>
              </w:rPr>
            </w:pPr>
            <w:r w:rsidRPr="006307DD">
              <w:rPr>
                <w:rFonts w:cs="Arial"/>
                <w:szCs w:val="22"/>
              </w:rPr>
              <w:t>Polyfingerprints.py</w:t>
            </w:r>
          </w:p>
        </w:tc>
      </w:tr>
      <w:tr w:rsidR="004B39F2" w:rsidRPr="006307DD" w14:paraId="4A342885" w14:textId="77777777">
        <w:trPr>
          <w:cantSplit/>
          <w:trHeight w:val="259"/>
        </w:trPr>
        <w:tc>
          <w:tcPr>
            <w:tcW w:w="9576" w:type="dxa"/>
            <w:gridSpan w:val="3"/>
            <w:tcBorders>
              <w:top w:val="single" w:sz="12" w:space="0" w:color="000000"/>
              <w:bottom w:val="single" w:sz="12" w:space="0" w:color="000000"/>
            </w:tcBorders>
            <w:shd w:val="clear" w:color="auto" w:fill="auto"/>
          </w:tcPr>
          <w:p w14:paraId="2FEDA087" w14:textId="77777777" w:rsidR="004B39F2" w:rsidRPr="006307DD" w:rsidRDefault="004B39F2">
            <w:pPr>
              <w:rPr>
                <w:rFonts w:cs="Arial"/>
                <w:szCs w:val="22"/>
              </w:rPr>
            </w:pPr>
            <w:r w:rsidRPr="006307DD">
              <w:rPr>
                <w:rFonts w:cs="Arial"/>
                <w:szCs w:val="22"/>
              </w:rPr>
              <w:t>Other</w:t>
            </w:r>
          </w:p>
        </w:tc>
      </w:tr>
      <w:tr w:rsidR="004B39F2" w:rsidRPr="006307DD" w14:paraId="2DCF9966" w14:textId="77777777" w:rsidTr="00BE59D9">
        <w:trPr>
          <w:cantSplit/>
          <w:trHeight w:val="259"/>
        </w:trPr>
        <w:tc>
          <w:tcPr>
            <w:tcW w:w="4219" w:type="dxa"/>
            <w:tcBorders>
              <w:top w:val="single" w:sz="12" w:space="0" w:color="000000"/>
            </w:tcBorders>
            <w:shd w:val="clear" w:color="auto" w:fill="auto"/>
          </w:tcPr>
          <w:p w14:paraId="4E03491D" w14:textId="77777777" w:rsidR="004B39F2" w:rsidRPr="006307DD" w:rsidRDefault="004B39F2">
            <w:pPr>
              <w:rPr>
                <w:rFonts w:cs="Arial"/>
                <w:szCs w:val="22"/>
              </w:rPr>
            </w:pPr>
            <w:proofErr w:type="spellStart"/>
            <w:r w:rsidRPr="006307DD">
              <w:rPr>
                <w:rFonts w:cs="Arial"/>
                <w:szCs w:val="22"/>
              </w:rPr>
              <w:t>Cheminfo</w:t>
            </w:r>
            <w:proofErr w:type="spellEnd"/>
            <w:r w:rsidRPr="006307DD">
              <w:rPr>
                <w:rFonts w:cs="Arial"/>
                <w:szCs w:val="22"/>
              </w:rPr>
              <w:t xml:space="preserve"> SMILES checker</w:t>
            </w:r>
          </w:p>
        </w:tc>
        <w:tc>
          <w:tcPr>
            <w:tcW w:w="2126" w:type="dxa"/>
            <w:tcBorders>
              <w:top w:val="single" w:sz="12" w:space="0" w:color="000000"/>
            </w:tcBorders>
            <w:shd w:val="clear" w:color="auto" w:fill="auto"/>
          </w:tcPr>
          <w:p w14:paraId="6F18AC5B" w14:textId="77777777" w:rsidR="004B39F2" w:rsidRPr="006307DD" w:rsidRDefault="004B39F2">
            <w:pPr>
              <w:rPr>
                <w:rFonts w:cs="Arial"/>
                <w:szCs w:val="22"/>
              </w:rPr>
            </w:pPr>
            <w:r w:rsidRPr="006307DD">
              <w:rPr>
                <w:rFonts w:cs="Arial"/>
                <w:szCs w:val="22"/>
              </w:rPr>
              <w:t>University of Valle</w:t>
            </w:r>
          </w:p>
        </w:tc>
        <w:tc>
          <w:tcPr>
            <w:tcW w:w="3231" w:type="dxa"/>
            <w:tcBorders>
              <w:top w:val="single" w:sz="12" w:space="0" w:color="000000"/>
            </w:tcBorders>
            <w:shd w:val="clear" w:color="auto" w:fill="auto"/>
          </w:tcPr>
          <w:p w14:paraId="2099228F" w14:textId="77777777" w:rsidR="004B39F2" w:rsidRPr="006307DD" w:rsidRDefault="004B39F2">
            <w:pPr>
              <w:rPr>
                <w:rFonts w:cs="Arial"/>
                <w:szCs w:val="22"/>
              </w:rPr>
            </w:pPr>
            <w:r w:rsidRPr="006307DD">
              <w:rPr>
                <w:rFonts w:cs="Arial"/>
                <w:szCs w:val="22"/>
              </w:rPr>
              <w:t>http://www.cheminfo.org/flavor/malaria/Utilities/SMILES_generator___checker/index.html</w:t>
            </w:r>
          </w:p>
        </w:tc>
      </w:tr>
    </w:tbl>
    <w:p w14:paraId="69EC944C" w14:textId="765F2441" w:rsidR="004B39F2" w:rsidRPr="00183A1E" w:rsidRDefault="008B48C9" w:rsidP="004B39F2">
      <w:pPr>
        <w:rPr>
          <w:rFonts w:cstheme="majorHAnsi"/>
        </w:rPr>
      </w:pPr>
      <w:r w:rsidRPr="00183A1E">
        <w:rPr>
          <w:rFonts w:cstheme="majorHAnsi"/>
        </w:rPr>
        <w:t>*Or any other structure drawing software, that allows the export and import of chemical structures as SMILES</w:t>
      </w:r>
    </w:p>
    <w:p w14:paraId="5FB58684" w14:textId="77777777" w:rsidR="004B39F2" w:rsidRPr="00FD6E2C" w:rsidRDefault="004B39F2" w:rsidP="00D316CC">
      <w:pPr>
        <w:pStyle w:val="Heading1"/>
        <w:rPr>
          <w:b/>
          <w:bCs/>
          <w:sz w:val="20"/>
          <w:szCs w:val="20"/>
        </w:rPr>
      </w:pPr>
      <w:r w:rsidRPr="00FD6E2C">
        <w:lastRenderedPageBreak/>
        <w:t>Step-by-step method details</w:t>
      </w:r>
    </w:p>
    <w:p w14:paraId="5F3FE52C" w14:textId="7FB71AF2" w:rsidR="00097320" w:rsidRDefault="00401A19" w:rsidP="00E8096E">
      <w:pPr>
        <w:pStyle w:val="Heading2"/>
      </w:pPr>
      <w:r>
        <w:t>Data curation and analysis</w:t>
      </w:r>
      <w:r w:rsidR="00E8096E" w:rsidRPr="00FD6E2C">
        <w:t xml:space="preserve"> Jupyter</w:t>
      </w:r>
      <w:r w:rsidR="00925A51" w:rsidRPr="00FD6E2C">
        <w:t>-notebook</w:t>
      </w:r>
    </w:p>
    <w:p w14:paraId="2D82604C" w14:textId="128797D9" w:rsidR="004E1977" w:rsidRDefault="00925A51" w:rsidP="00925A51">
      <w:pPr>
        <w:pStyle w:val="Code"/>
        <w:rPr>
          <w:rFonts w:asciiTheme="majorHAnsi" w:hAnsiTheme="majorHAnsi" w:cstheme="majorHAnsi"/>
          <w:b/>
        </w:rPr>
      </w:pPr>
      <w:r w:rsidRPr="00340320">
        <w:rPr>
          <w:rFonts w:asciiTheme="majorHAnsi" w:hAnsiTheme="majorHAnsi" w:cstheme="majorHAnsi"/>
          <w:b/>
        </w:rPr>
        <w:t>Timing: 30 min.</w:t>
      </w:r>
    </w:p>
    <w:p w14:paraId="5296B5F3" w14:textId="1F4D06C1" w:rsidR="00586423" w:rsidRPr="00586423" w:rsidRDefault="006A046D" w:rsidP="00586423">
      <w:pPr>
        <w:rPr>
          <w:rStyle w:val="CodeZchn"/>
          <w:rFonts w:asciiTheme="majorHAnsi" w:hAnsiTheme="majorHAnsi" w:cstheme="majorHAnsi"/>
          <w:szCs w:val="22"/>
        </w:rPr>
      </w:pPr>
      <w:r w:rsidRPr="006A046D">
        <w:rPr>
          <w:rStyle w:val="CodeZchn"/>
          <w:rFonts w:asciiTheme="majorHAnsi" w:hAnsiTheme="majorHAnsi" w:cstheme="majorHAnsi"/>
          <w:b/>
          <w:szCs w:val="22"/>
        </w:rPr>
        <w:t>Note</w:t>
      </w:r>
      <w:r>
        <w:rPr>
          <w:rStyle w:val="CodeZchn"/>
          <w:rFonts w:asciiTheme="majorHAnsi" w:hAnsiTheme="majorHAnsi" w:cstheme="majorHAnsi"/>
          <w:szCs w:val="22"/>
        </w:rPr>
        <w:t xml:space="preserve">: </w:t>
      </w:r>
      <w:r w:rsidR="00586423">
        <w:rPr>
          <w:rStyle w:val="CodeZchn"/>
          <w:rFonts w:asciiTheme="majorHAnsi" w:hAnsiTheme="majorHAnsi" w:cstheme="majorHAnsi"/>
          <w:szCs w:val="22"/>
        </w:rPr>
        <w:t>You could start at this point after a restart.</w:t>
      </w:r>
      <w:r w:rsidR="00336C2B">
        <w:rPr>
          <w:rStyle w:val="CodeZchn"/>
          <w:rFonts w:asciiTheme="majorHAnsi" w:hAnsiTheme="majorHAnsi" w:cstheme="majorHAnsi"/>
          <w:szCs w:val="22"/>
        </w:rPr>
        <w:t xml:space="preserve"> </w:t>
      </w:r>
      <w:hyperlink w:anchor="_Problem_1:_[State" w:history="1">
        <w:r w:rsidR="00336C2B" w:rsidRPr="00247A67">
          <w:rPr>
            <w:rStyle w:val="TroubleshootinglinkZchn"/>
          </w:rPr>
          <w:t>Troubleshooting 1</w:t>
        </w:r>
      </w:hyperlink>
      <w:r w:rsidR="00336C2B">
        <w:rPr>
          <w:rStyle w:val="CodeZchn"/>
          <w:rFonts w:asciiTheme="majorHAnsi" w:hAnsiTheme="majorHAnsi" w:cstheme="majorHAnsi"/>
          <w:szCs w:val="22"/>
        </w:rPr>
        <w:t xml:space="preserve">, </w:t>
      </w:r>
      <w:hyperlink w:anchor="_Problem_2:_1" w:history="1">
        <w:r w:rsidR="00336C2B" w:rsidRPr="00247A67">
          <w:rPr>
            <w:rStyle w:val="TroubleshootinglinkZchn"/>
          </w:rPr>
          <w:t>Troubleshooting 2</w:t>
        </w:r>
      </w:hyperlink>
    </w:p>
    <w:p w14:paraId="0499F4C0" w14:textId="430877B9" w:rsidR="008B48C9" w:rsidRDefault="008B48C9" w:rsidP="0052291B">
      <w:pPr>
        <w:numPr>
          <w:ilvl w:val="0"/>
          <w:numId w:val="28"/>
        </w:numPr>
        <w:rPr>
          <w:rStyle w:val="CodeZchn"/>
          <w:rFonts w:asciiTheme="majorHAnsi" w:hAnsiTheme="majorHAnsi" w:cstheme="majorHAnsi"/>
          <w:szCs w:val="22"/>
        </w:rPr>
      </w:pPr>
      <w:del w:id="169" w:author="Yannik Köster" w:date="2023-11-08T16:40:00Z">
        <w:r w:rsidDel="00B75FF1">
          <w:rPr>
            <w:rStyle w:val="CodeZchn"/>
            <w:rFonts w:asciiTheme="majorHAnsi" w:hAnsiTheme="majorHAnsi" w:cstheme="majorHAnsi"/>
            <w:szCs w:val="22"/>
          </w:rPr>
          <w:delText>Open the command prompt (windows) or the terminal (Linux/macOS)</w:delText>
        </w:r>
      </w:del>
      <w:ins w:id="170" w:author="Yannik Köster" w:date="2023-11-08T16:40:00Z">
        <w:r w:rsidR="00B75FF1">
          <w:rPr>
            <w:rStyle w:val="CodeZchn"/>
            <w:rFonts w:asciiTheme="majorHAnsi" w:hAnsiTheme="majorHAnsi" w:cstheme="majorHAnsi"/>
            <w:szCs w:val="22"/>
          </w:rPr>
          <w:t xml:space="preserve">With </w:t>
        </w:r>
      </w:ins>
      <w:ins w:id="171" w:author="Yannik Köster" w:date="2023-11-30T14:22:00Z">
        <w:r w:rsidR="001939CB">
          <w:rPr>
            <w:rStyle w:val="CodeZchn"/>
            <w:rFonts w:asciiTheme="majorHAnsi" w:hAnsiTheme="majorHAnsi" w:cstheme="majorHAnsi"/>
            <w:szCs w:val="22"/>
          </w:rPr>
          <w:t>J</w:t>
        </w:r>
      </w:ins>
      <w:ins w:id="172" w:author="Yannik Köster" w:date="2023-11-08T16:40:00Z">
        <w:r w:rsidR="00B75FF1">
          <w:rPr>
            <w:rStyle w:val="CodeZchn"/>
            <w:rFonts w:asciiTheme="majorHAnsi" w:hAnsiTheme="majorHAnsi" w:cstheme="majorHAnsi"/>
            <w:szCs w:val="22"/>
          </w:rPr>
          <w:t>upyter being open in the browser</w:t>
        </w:r>
      </w:ins>
      <w:ins w:id="173" w:author="Yannik Köster" w:date="2023-11-30T14:25:00Z">
        <w:r w:rsidR="001270E5">
          <w:rPr>
            <w:rStyle w:val="CodeZchn"/>
            <w:rFonts w:asciiTheme="majorHAnsi" w:hAnsiTheme="majorHAnsi" w:cstheme="majorHAnsi"/>
            <w:szCs w:val="22"/>
          </w:rPr>
          <w:t>,</w:t>
        </w:r>
      </w:ins>
      <w:ins w:id="174" w:author="Yannik Köster" w:date="2023-11-08T16:40:00Z">
        <w:r w:rsidR="00B75FF1">
          <w:rPr>
            <w:rStyle w:val="CodeZchn"/>
            <w:rFonts w:asciiTheme="majorHAnsi" w:hAnsiTheme="majorHAnsi" w:cstheme="majorHAnsi"/>
            <w:szCs w:val="22"/>
          </w:rPr>
          <w:t xml:space="preserve"> open the </w:t>
        </w:r>
      </w:ins>
      <w:ins w:id="175" w:author="Yannik Köster" w:date="2023-11-30T14:32:00Z">
        <w:r w:rsidR="001270E5">
          <w:rPr>
            <w:rStyle w:val="CodeZchn"/>
            <w:rFonts w:asciiTheme="majorHAnsi" w:hAnsiTheme="majorHAnsi" w:cstheme="majorHAnsi"/>
            <w:szCs w:val="22"/>
          </w:rPr>
          <w:t>“</w:t>
        </w:r>
      </w:ins>
      <w:ins w:id="176" w:author="Julian Kimmig" w:date="2023-12-01T12:44:00Z">
        <w:r w:rsidR="00EB603B">
          <w:rPr>
            <w:rStyle w:val="CodeZchn"/>
            <w:rFonts w:asciiTheme="majorHAnsi" w:hAnsiTheme="majorHAnsi" w:cstheme="majorHAnsi"/>
            <w:szCs w:val="22"/>
          </w:rPr>
          <w:t>examples/</w:t>
        </w:r>
      </w:ins>
      <w:proofErr w:type="spellStart"/>
      <w:ins w:id="177" w:author="Yannik Köster" w:date="2023-11-08T16:56:00Z">
        <w:r w:rsidR="00B91A3A">
          <w:rPr>
            <w:rStyle w:val="CodeZchn"/>
            <w:rFonts w:asciiTheme="majorHAnsi" w:hAnsiTheme="majorHAnsi" w:cstheme="majorHAnsi"/>
            <w:szCs w:val="22"/>
          </w:rPr>
          <w:t>cloud_point</w:t>
        </w:r>
      </w:ins>
      <w:proofErr w:type="spellEnd"/>
      <w:ins w:id="178" w:author="Yannik Köster" w:date="2023-11-30T14:32:00Z">
        <w:r w:rsidR="001270E5">
          <w:rPr>
            <w:rStyle w:val="CodeZchn"/>
            <w:rFonts w:asciiTheme="majorHAnsi" w:hAnsiTheme="majorHAnsi" w:cstheme="majorHAnsi"/>
            <w:szCs w:val="22"/>
          </w:rPr>
          <w:t>”</w:t>
        </w:r>
      </w:ins>
      <w:ins w:id="179" w:author="Yannik Köster" w:date="2023-11-08T16:56:00Z">
        <w:r w:rsidR="00B91A3A">
          <w:rPr>
            <w:rStyle w:val="CodeZchn"/>
            <w:rFonts w:asciiTheme="majorHAnsi" w:hAnsiTheme="majorHAnsi" w:cstheme="majorHAnsi"/>
            <w:szCs w:val="22"/>
          </w:rPr>
          <w:t xml:space="preserve"> folder in the folder tree on the left and then double click </w:t>
        </w:r>
      </w:ins>
      <w:ins w:id="180" w:author="Yannik Köster" w:date="2023-11-08T16:57:00Z">
        <w:r w:rsidR="00B91A3A">
          <w:rPr>
            <w:rStyle w:val="CodeZchn"/>
            <w:rFonts w:asciiTheme="majorHAnsi" w:hAnsiTheme="majorHAnsi" w:cstheme="majorHAnsi"/>
            <w:szCs w:val="22"/>
          </w:rPr>
          <w:t xml:space="preserve">the </w:t>
        </w:r>
      </w:ins>
      <w:r w:rsidR="00887E08">
        <w:rPr>
          <w:rStyle w:val="CodeZchn"/>
          <w:rFonts w:asciiTheme="majorHAnsi" w:hAnsiTheme="majorHAnsi" w:cstheme="majorHAnsi"/>
          <w:szCs w:val="22"/>
        </w:rPr>
        <w:t>“</w:t>
      </w:r>
      <w:proofErr w:type="spellStart"/>
      <w:r w:rsidR="00887E08" w:rsidRPr="00887E08">
        <w:rPr>
          <w:rStyle w:val="CodeZchn"/>
          <w:rFonts w:asciiTheme="majorHAnsi" w:hAnsiTheme="majorHAnsi" w:cstheme="majorHAnsi"/>
          <w:szCs w:val="22"/>
        </w:rPr>
        <w:t>data_curation_and</w:t>
      </w:r>
      <w:proofErr w:type="spellEnd"/>
      <w:r w:rsidR="00887E08" w:rsidRPr="00887E08">
        <w:rPr>
          <w:rStyle w:val="CodeZchn"/>
          <w:rFonts w:asciiTheme="majorHAnsi" w:hAnsiTheme="majorHAnsi" w:cstheme="majorHAnsi"/>
          <w:szCs w:val="22"/>
        </w:rPr>
        <w:t xml:space="preserve"> </w:t>
      </w:r>
      <w:proofErr w:type="spellStart"/>
      <w:proofErr w:type="gramStart"/>
      <w:r w:rsidR="00887E08" w:rsidRPr="00887E08">
        <w:rPr>
          <w:rStyle w:val="CodeZchn"/>
          <w:rFonts w:asciiTheme="majorHAnsi" w:hAnsiTheme="majorHAnsi" w:cstheme="majorHAnsi"/>
          <w:szCs w:val="22"/>
        </w:rPr>
        <w:t>analysis.ipynb</w:t>
      </w:r>
      <w:proofErr w:type="spellEnd"/>
      <w:proofErr w:type="gramEnd"/>
      <w:r w:rsidR="00887E08">
        <w:rPr>
          <w:rStyle w:val="CodeZchn"/>
          <w:rFonts w:asciiTheme="majorHAnsi" w:hAnsiTheme="majorHAnsi" w:cstheme="majorHAnsi"/>
          <w:szCs w:val="22"/>
        </w:rPr>
        <w:t xml:space="preserve">” file. This is one of the </w:t>
      </w:r>
      <w:del w:id="181" w:author="Julian Kimmig" w:date="2023-12-01T12:27:00Z">
        <w:r w:rsidR="00887E08" w:rsidDel="000117F7">
          <w:rPr>
            <w:rStyle w:val="CodeZchn"/>
            <w:rFonts w:asciiTheme="majorHAnsi" w:hAnsiTheme="majorHAnsi" w:cstheme="majorHAnsi"/>
            <w:szCs w:val="22"/>
          </w:rPr>
          <w:delText xml:space="preserve">two </w:delText>
        </w:r>
      </w:del>
      <w:ins w:id="182" w:author="Julian Kimmig" w:date="2023-12-01T12:27:00Z">
        <w:r w:rsidR="000117F7">
          <w:rPr>
            <w:rStyle w:val="CodeZchn"/>
            <w:rFonts w:asciiTheme="majorHAnsi" w:hAnsiTheme="majorHAnsi" w:cstheme="majorHAnsi"/>
            <w:szCs w:val="22"/>
          </w:rPr>
          <w:t>three</w:t>
        </w:r>
        <w:r w:rsidR="000117F7">
          <w:rPr>
            <w:rStyle w:val="CodeZchn"/>
            <w:rFonts w:asciiTheme="majorHAnsi" w:hAnsiTheme="majorHAnsi" w:cstheme="majorHAnsi"/>
            <w:szCs w:val="22"/>
          </w:rPr>
          <w:t xml:space="preserve"> </w:t>
        </w:r>
      </w:ins>
      <w:proofErr w:type="spellStart"/>
      <w:r w:rsidR="00887E08">
        <w:rPr>
          <w:rStyle w:val="CodeZchn"/>
          <w:rFonts w:asciiTheme="majorHAnsi" w:hAnsiTheme="majorHAnsi" w:cstheme="majorHAnsi"/>
          <w:szCs w:val="22"/>
        </w:rPr>
        <w:t>Jupyter</w:t>
      </w:r>
      <w:proofErr w:type="spellEnd"/>
      <w:r w:rsidR="00887E08">
        <w:rPr>
          <w:rStyle w:val="CodeZchn"/>
          <w:rFonts w:asciiTheme="majorHAnsi" w:hAnsiTheme="majorHAnsi" w:cstheme="majorHAnsi"/>
          <w:szCs w:val="22"/>
        </w:rPr>
        <w:t xml:space="preserve"> notebooks where code can be executed and examined sequentially.</w:t>
      </w:r>
    </w:p>
    <w:p w14:paraId="7E185978" w14:textId="36B0EA75" w:rsidR="002316C1" w:rsidRDefault="002316C1" w:rsidP="002316C1">
      <w:pPr>
        <w:pStyle w:val="ListParagraph"/>
        <w:rPr>
          <w:rFonts w:cstheme="majorHAnsi"/>
          <w:szCs w:val="22"/>
        </w:rPr>
      </w:pPr>
      <w:r w:rsidRPr="002316C1">
        <w:rPr>
          <w:rFonts w:cstheme="majorHAnsi"/>
          <w:szCs w:val="22"/>
        </w:rPr>
        <w:t>For good measure every line including an import statement and every code block should have its own cell (add another via the plus or Shift + Enter).</w:t>
      </w:r>
      <w:ins w:id="183" w:author="Yannik Köster" w:date="2023-11-08T16:38:00Z">
        <w:r w:rsidRPr="002316C1">
          <w:rPr>
            <w:rFonts w:cstheme="majorHAnsi"/>
            <w:szCs w:val="22"/>
          </w:rPr>
          <w:t xml:space="preserve"> You do not need to type in the code </w:t>
        </w:r>
      </w:ins>
      <w:ins w:id="184" w:author="Yannik Köster" w:date="2023-11-08T16:59:00Z">
        <w:r w:rsidRPr="002316C1">
          <w:rPr>
            <w:rFonts w:cstheme="majorHAnsi"/>
            <w:szCs w:val="22"/>
          </w:rPr>
          <w:t xml:space="preserve">just execute it separately </w:t>
        </w:r>
      </w:ins>
      <w:ins w:id="185" w:author="Yannik Köster" w:date="2023-11-08T16:38:00Z">
        <w:r w:rsidRPr="002316C1">
          <w:rPr>
            <w:rFonts w:cstheme="majorHAnsi"/>
            <w:szCs w:val="22"/>
          </w:rPr>
          <w:t xml:space="preserve">as all of it </w:t>
        </w:r>
      </w:ins>
      <w:ins w:id="186" w:author="Yannik Köster" w:date="2023-11-08T16:39:00Z">
        <w:r w:rsidRPr="002316C1">
          <w:rPr>
            <w:rFonts w:cstheme="majorHAnsi"/>
            <w:szCs w:val="22"/>
          </w:rPr>
          <w:t xml:space="preserve">is stored </w:t>
        </w:r>
      </w:ins>
      <w:ins w:id="187" w:author="Yannik Köster" w:date="2023-11-08T16:38:00Z">
        <w:r w:rsidRPr="002316C1">
          <w:rPr>
            <w:rFonts w:cstheme="majorHAnsi"/>
            <w:szCs w:val="22"/>
          </w:rPr>
          <w:t>in the Jupyter notebook</w:t>
        </w:r>
      </w:ins>
      <w:ins w:id="188" w:author="Yannik Köster" w:date="2023-11-08T16:39:00Z">
        <w:r w:rsidRPr="002316C1">
          <w:rPr>
            <w:rFonts w:cstheme="majorHAnsi"/>
            <w:szCs w:val="22"/>
          </w:rPr>
          <w:t xml:space="preserve"> already.</w:t>
        </w:r>
      </w:ins>
      <w:ins w:id="189" w:author="Yannik Köster" w:date="2023-11-08T16:57:00Z">
        <w:r w:rsidRPr="002316C1">
          <w:rPr>
            <w:rFonts w:cstheme="majorHAnsi"/>
            <w:szCs w:val="22"/>
          </w:rPr>
          <w:t xml:space="preserve"> You can pause at any point. </w:t>
        </w:r>
      </w:ins>
    </w:p>
    <w:p w14:paraId="19C29CA0" w14:textId="09B85603" w:rsidR="002316C1" w:rsidRPr="002316C1" w:rsidRDefault="002316C1" w:rsidP="002316C1">
      <w:pPr>
        <w:pStyle w:val="ListParagraph"/>
        <w:rPr>
          <w:rFonts w:cstheme="majorHAnsi"/>
          <w:szCs w:val="22"/>
        </w:rPr>
      </w:pPr>
      <w:r>
        <w:rPr>
          <w:rFonts w:cstheme="majorHAnsi"/>
          <w:b/>
          <w:szCs w:val="22"/>
        </w:rPr>
        <w:t>Note</w:t>
      </w:r>
      <w:r w:rsidRPr="002316C1">
        <w:rPr>
          <w:rFonts w:cstheme="majorHAnsi"/>
          <w:szCs w:val="22"/>
        </w:rPr>
        <w:t>:</w:t>
      </w:r>
      <w:r>
        <w:rPr>
          <w:rFonts w:cstheme="majorHAnsi"/>
          <w:szCs w:val="22"/>
        </w:rPr>
        <w:t xml:space="preserve"> The cells also store the previous output. Even though: </w:t>
      </w:r>
      <w:ins w:id="190" w:author="Yannik Köster" w:date="2023-11-08T16:57:00Z">
        <w:r w:rsidRPr="002316C1">
          <w:rPr>
            <w:rFonts w:cstheme="majorHAnsi"/>
            <w:szCs w:val="22"/>
          </w:rPr>
          <w:t>When you get back to it make sure the cells above the one you want to execute are all executed in success</w:t>
        </w:r>
      </w:ins>
      <w:ins w:id="191" w:author="Yannik Köster" w:date="2023-11-08T16:58:00Z">
        <w:r w:rsidRPr="002316C1">
          <w:rPr>
            <w:rFonts w:cstheme="majorHAnsi"/>
            <w:szCs w:val="22"/>
          </w:rPr>
          <w:t>io</w:t>
        </w:r>
      </w:ins>
      <w:ins w:id="192" w:author="Yannik Köster" w:date="2023-11-08T16:57:00Z">
        <w:r w:rsidRPr="002316C1">
          <w:rPr>
            <w:rFonts w:cstheme="majorHAnsi"/>
            <w:szCs w:val="22"/>
          </w:rPr>
          <w:t>n be</w:t>
        </w:r>
      </w:ins>
      <w:ins w:id="193" w:author="Yannik Köster" w:date="2023-11-08T16:58:00Z">
        <w:r w:rsidRPr="002316C1">
          <w:rPr>
            <w:rFonts w:cstheme="majorHAnsi"/>
            <w:szCs w:val="22"/>
          </w:rPr>
          <w:t>fore as they are dependent building up on each other</w:t>
        </w:r>
      </w:ins>
      <w:r>
        <w:rPr>
          <w:rFonts w:cstheme="majorHAnsi"/>
          <w:szCs w:val="22"/>
        </w:rPr>
        <w:t xml:space="preserve"> and their output will just then be stored in your RAM again.</w:t>
      </w:r>
    </w:p>
    <w:p w14:paraId="7FC118BC" w14:textId="73F76822" w:rsidR="002316C1" w:rsidRDefault="00916E97" w:rsidP="002316C1">
      <w:pPr>
        <w:pStyle w:val="ListParagraph"/>
        <w:rPr>
          <w:rFonts w:cstheme="majorHAnsi"/>
          <w:szCs w:val="22"/>
        </w:rPr>
      </w:pPr>
      <w:r>
        <w:rPr>
          <w:rFonts w:cstheme="majorHAnsi"/>
          <w:b/>
          <w:szCs w:val="22"/>
        </w:rPr>
        <w:t>Note</w:t>
      </w:r>
      <w:r w:rsidR="002316C1" w:rsidRPr="002316C1">
        <w:rPr>
          <w:rFonts w:cstheme="majorHAnsi"/>
          <w:szCs w:val="22"/>
        </w:rPr>
        <w:t xml:space="preserve">: You can always change some parameters in a cell and </w:t>
      </w:r>
      <w:r w:rsidR="002316C1">
        <w:rPr>
          <w:rFonts w:cstheme="majorHAnsi"/>
          <w:szCs w:val="22"/>
        </w:rPr>
        <w:t>then run/</w:t>
      </w:r>
      <w:r w:rsidR="002316C1" w:rsidRPr="002316C1">
        <w:rPr>
          <w:rFonts w:cstheme="majorHAnsi"/>
          <w:szCs w:val="22"/>
        </w:rPr>
        <w:t xml:space="preserve">try out </w:t>
      </w:r>
      <w:r w:rsidR="002316C1">
        <w:rPr>
          <w:rFonts w:cstheme="majorHAnsi"/>
          <w:szCs w:val="22"/>
        </w:rPr>
        <w:t>this</w:t>
      </w:r>
      <w:r w:rsidR="002316C1" w:rsidRPr="002316C1">
        <w:rPr>
          <w:rFonts w:cstheme="majorHAnsi"/>
          <w:szCs w:val="22"/>
        </w:rPr>
        <w:t xml:space="preserve"> variation to get a better understanding</w:t>
      </w:r>
      <w:r w:rsidR="002316C1">
        <w:rPr>
          <w:rFonts w:cstheme="majorHAnsi"/>
          <w:szCs w:val="22"/>
        </w:rPr>
        <w:t xml:space="preserve"> </w:t>
      </w:r>
      <w:r w:rsidR="002316C1" w:rsidRPr="002316C1">
        <w:rPr>
          <w:rFonts w:cstheme="majorHAnsi"/>
          <w:szCs w:val="22"/>
        </w:rPr>
        <w:t xml:space="preserve">of the </w:t>
      </w:r>
      <w:r w:rsidR="002316C1">
        <w:rPr>
          <w:rFonts w:cstheme="majorHAnsi"/>
          <w:szCs w:val="22"/>
        </w:rPr>
        <w:t>program</w:t>
      </w:r>
      <w:r w:rsidR="002316C1" w:rsidRPr="002316C1">
        <w:rPr>
          <w:rFonts w:cstheme="majorHAnsi"/>
          <w:szCs w:val="22"/>
        </w:rPr>
        <w:t>.</w:t>
      </w:r>
    </w:p>
    <w:p w14:paraId="6A9018E3" w14:textId="7E987A1C" w:rsidR="00916E97" w:rsidRDefault="00916E97" w:rsidP="002316C1">
      <w:pPr>
        <w:pStyle w:val="ListParagraph"/>
        <w:rPr>
          <w:rStyle w:val="CodeZchn"/>
          <w:rFonts w:asciiTheme="majorHAnsi" w:hAnsiTheme="majorHAnsi" w:cstheme="majorHAnsi"/>
          <w:szCs w:val="22"/>
        </w:rPr>
      </w:pPr>
      <w:r>
        <w:rPr>
          <w:rFonts w:cstheme="majorHAnsi"/>
          <w:b/>
          <w:szCs w:val="22"/>
        </w:rPr>
        <w:t>Optional</w:t>
      </w:r>
      <w:r w:rsidRPr="00916E97">
        <w:rPr>
          <w:rStyle w:val="CodeZchn"/>
          <w:rFonts w:asciiTheme="majorHAnsi" w:hAnsiTheme="majorHAnsi"/>
        </w:rPr>
        <w:t>:</w:t>
      </w:r>
      <w:r>
        <w:rPr>
          <w:rStyle w:val="CodeZchn"/>
          <w:rFonts w:asciiTheme="majorHAnsi" w:hAnsiTheme="majorHAnsi" w:cstheme="majorHAnsi"/>
          <w:szCs w:val="22"/>
        </w:rPr>
        <w:t xml:space="preserve"> You can use your own dataset as described under the </w:t>
      </w:r>
      <w:hyperlink w:anchor="_Optional:_prepare_own" w:history="1">
        <w:r w:rsidRPr="00916E97">
          <w:rPr>
            <w:rStyle w:val="Hyperlink"/>
            <w:rFonts w:cstheme="majorHAnsi"/>
            <w:szCs w:val="22"/>
          </w:rPr>
          <w:t>Optional: prepare own dataset</w:t>
        </w:r>
      </w:hyperlink>
      <w:r>
        <w:rPr>
          <w:rStyle w:val="CodeZchn"/>
          <w:rFonts w:asciiTheme="majorHAnsi" w:hAnsiTheme="majorHAnsi" w:cstheme="majorHAnsi"/>
          <w:szCs w:val="22"/>
        </w:rPr>
        <w:t xml:space="preserve"> section, but it is recommended to follow the Tutorial with the LCST data first.</w:t>
      </w:r>
    </w:p>
    <w:p w14:paraId="524FBFCD" w14:textId="58CDCCA5" w:rsidR="009D04D7" w:rsidRDefault="002316C1" w:rsidP="009D04D7">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 xml:space="preserve">This first notebook is meant to check and prepare the dataset for the </w:t>
      </w:r>
      <w:r w:rsidR="009D04D7">
        <w:rPr>
          <w:rStyle w:val="CodeZchn"/>
          <w:rFonts w:asciiTheme="majorHAnsi" w:hAnsiTheme="majorHAnsi" w:cstheme="majorHAnsi"/>
          <w:szCs w:val="22"/>
        </w:rPr>
        <w:t xml:space="preserve">training in the next </w:t>
      </w:r>
      <w:r w:rsidR="004A3FA2">
        <w:rPr>
          <w:rStyle w:val="CodeZchn"/>
          <w:rFonts w:asciiTheme="majorHAnsi" w:hAnsiTheme="majorHAnsi" w:cstheme="majorHAnsi"/>
          <w:szCs w:val="22"/>
        </w:rPr>
        <w:t>notebook</w:t>
      </w:r>
      <w:r w:rsidR="009D04D7">
        <w:rPr>
          <w:rStyle w:val="CodeZchn"/>
          <w:rFonts w:asciiTheme="majorHAnsi" w:hAnsiTheme="majorHAnsi" w:cstheme="majorHAnsi"/>
          <w:szCs w:val="22"/>
        </w:rPr>
        <w:t>.</w:t>
      </w:r>
    </w:p>
    <w:p w14:paraId="1B6DFD3B" w14:textId="40702D82" w:rsidR="009D04D7" w:rsidRDefault="009D04D7" w:rsidP="009D04D7">
      <w:pPr>
        <w:ind w:left="720"/>
        <w:rPr>
          <w:rStyle w:val="CodeZchn"/>
          <w:rFonts w:asciiTheme="majorHAnsi" w:hAnsiTheme="majorHAnsi" w:cstheme="majorHAnsi"/>
          <w:szCs w:val="22"/>
        </w:rPr>
      </w:pPr>
      <w:r w:rsidRPr="00BE59D9">
        <w:rPr>
          <w:rStyle w:val="CodeZchn"/>
          <w:rFonts w:asciiTheme="majorHAnsi" w:hAnsiTheme="majorHAnsi" w:cstheme="majorHAnsi"/>
          <w:b/>
          <w:szCs w:val="22"/>
        </w:rPr>
        <w:t>Note:</w:t>
      </w:r>
      <w:r>
        <w:rPr>
          <w:rStyle w:val="CodeZchn"/>
          <w:rFonts w:asciiTheme="majorHAnsi" w:hAnsiTheme="majorHAnsi" w:cstheme="majorHAnsi"/>
          <w:szCs w:val="22"/>
        </w:rPr>
        <w:t xml:space="preserve"> Besides the explanation here, the code sometimes contains comments</w:t>
      </w:r>
      <w:r w:rsidR="005B4E81">
        <w:rPr>
          <w:rStyle w:val="CodeZchn"/>
          <w:rFonts w:asciiTheme="majorHAnsi" w:hAnsiTheme="majorHAnsi" w:cstheme="majorHAnsi"/>
          <w:szCs w:val="22"/>
        </w:rPr>
        <w:t xml:space="preserve"> which work as headings or </w:t>
      </w:r>
      <w:r>
        <w:rPr>
          <w:rStyle w:val="CodeZchn"/>
          <w:rFonts w:asciiTheme="majorHAnsi" w:hAnsiTheme="majorHAnsi" w:cstheme="majorHAnsi"/>
          <w:szCs w:val="22"/>
        </w:rPr>
        <w:t xml:space="preserve">further </w:t>
      </w:r>
      <w:r w:rsidR="009923C9">
        <w:rPr>
          <w:rStyle w:val="CodeZchn"/>
          <w:rFonts w:asciiTheme="majorHAnsi" w:hAnsiTheme="majorHAnsi" w:cstheme="majorHAnsi"/>
          <w:szCs w:val="22"/>
        </w:rPr>
        <w:t xml:space="preserve">technical </w:t>
      </w:r>
      <w:r>
        <w:rPr>
          <w:rStyle w:val="CodeZchn"/>
          <w:rFonts w:asciiTheme="majorHAnsi" w:hAnsiTheme="majorHAnsi" w:cstheme="majorHAnsi"/>
          <w:szCs w:val="22"/>
        </w:rPr>
        <w:t>elucidation.</w:t>
      </w:r>
      <w:r w:rsidR="00C20643">
        <w:rPr>
          <w:rStyle w:val="CodeZchn"/>
          <w:rFonts w:asciiTheme="majorHAnsi" w:hAnsiTheme="majorHAnsi" w:cstheme="majorHAnsi"/>
          <w:szCs w:val="22"/>
        </w:rPr>
        <w:t xml:space="preserve"> </w:t>
      </w:r>
    </w:p>
    <w:p w14:paraId="1FE74090" w14:textId="15C9CC9F" w:rsidR="009D04D7" w:rsidRDefault="009D04D7" w:rsidP="009D04D7">
      <w:pPr>
        <w:ind w:left="1440"/>
        <w:rPr>
          <w:rStyle w:val="CodeZchn"/>
        </w:rPr>
      </w:pPr>
      <w:r w:rsidRPr="009D04D7">
        <w:rPr>
          <w:rStyle w:val="CodeZchn"/>
        </w:rPr>
        <w:t>&gt;# comments like this one are marked with a hashtag and increase code readability</w:t>
      </w:r>
    </w:p>
    <w:p w14:paraId="79BBA9D4" w14:textId="2E01D717" w:rsidR="00BE59D9" w:rsidRPr="009D04D7" w:rsidRDefault="00BE59D9" w:rsidP="00BE59D9">
      <w:pPr>
        <w:rPr>
          <w:rStyle w:val="CodeZchn"/>
          <w:rFonts w:asciiTheme="majorHAnsi" w:hAnsiTheme="majorHAnsi" w:cstheme="majorHAnsi"/>
          <w:szCs w:val="22"/>
        </w:rPr>
      </w:pPr>
      <w:r>
        <w:rPr>
          <w:rStyle w:val="CodeZchn"/>
          <w:rFonts w:asciiTheme="majorHAnsi" w:hAnsiTheme="majorHAnsi" w:cstheme="majorHAnsi"/>
          <w:szCs w:val="22"/>
        </w:rPr>
        <w:tab/>
        <w:t>You can add comments at the end of every line as you like.</w:t>
      </w:r>
    </w:p>
    <w:p w14:paraId="655D5109" w14:textId="77777777" w:rsidR="006865A2" w:rsidRDefault="00846E94" w:rsidP="007A596A">
      <w:pPr>
        <w:numPr>
          <w:ilvl w:val="0"/>
          <w:numId w:val="28"/>
        </w:numPr>
        <w:rPr>
          <w:rStyle w:val="CodeZchn"/>
          <w:rFonts w:asciiTheme="majorHAnsi" w:hAnsiTheme="majorHAnsi" w:cstheme="majorHAnsi"/>
          <w:szCs w:val="22"/>
        </w:rPr>
      </w:pPr>
      <w:r w:rsidRPr="006865A2">
        <w:rPr>
          <w:rStyle w:val="CodeZchn"/>
          <w:rFonts w:asciiTheme="majorHAnsi" w:hAnsiTheme="majorHAnsi" w:cstheme="majorHAnsi"/>
          <w:szCs w:val="22"/>
        </w:rPr>
        <w:t xml:space="preserve">The first cell </w:t>
      </w:r>
      <w:r w:rsidR="00DD0672" w:rsidRPr="006865A2">
        <w:rPr>
          <w:rStyle w:val="CodeZchn"/>
          <w:rFonts w:asciiTheme="majorHAnsi" w:hAnsiTheme="majorHAnsi" w:cstheme="majorHAnsi"/>
          <w:szCs w:val="22"/>
        </w:rPr>
        <w:t>withhold</w:t>
      </w:r>
      <w:r w:rsidR="006865A2">
        <w:rPr>
          <w:rStyle w:val="CodeZchn"/>
          <w:rFonts w:asciiTheme="majorHAnsi" w:hAnsiTheme="majorHAnsi" w:cstheme="majorHAnsi"/>
          <w:szCs w:val="22"/>
        </w:rPr>
        <w:t>s</w:t>
      </w:r>
      <w:r w:rsidR="00DD0672" w:rsidRPr="006865A2">
        <w:rPr>
          <w:rStyle w:val="CodeZchn"/>
          <w:rFonts w:asciiTheme="majorHAnsi" w:hAnsiTheme="majorHAnsi" w:cstheme="majorHAnsi"/>
          <w:szCs w:val="22"/>
        </w:rPr>
        <w:t xml:space="preserve"> import statements</w:t>
      </w:r>
      <w:r w:rsidR="00F61586" w:rsidRPr="006865A2">
        <w:rPr>
          <w:rStyle w:val="CodeZchn"/>
          <w:rFonts w:asciiTheme="majorHAnsi" w:hAnsiTheme="majorHAnsi" w:cstheme="majorHAnsi"/>
          <w:szCs w:val="22"/>
        </w:rPr>
        <w:t xml:space="preserve"> for libraries</w:t>
      </w:r>
      <w:r w:rsidR="00DD0672" w:rsidRPr="006865A2">
        <w:rPr>
          <w:rStyle w:val="CodeZchn"/>
          <w:rFonts w:asciiTheme="majorHAnsi" w:hAnsiTheme="majorHAnsi" w:cstheme="majorHAnsi"/>
          <w:szCs w:val="22"/>
        </w:rPr>
        <w:t xml:space="preserve"> we need to load and manipulate our chemical structure data</w:t>
      </w:r>
      <w:r w:rsidR="006865A2" w:rsidRPr="006865A2">
        <w:rPr>
          <w:rStyle w:val="CodeZchn"/>
          <w:rFonts w:asciiTheme="majorHAnsi" w:hAnsiTheme="majorHAnsi" w:cstheme="majorHAnsi"/>
          <w:szCs w:val="22"/>
        </w:rPr>
        <w:t>.</w:t>
      </w:r>
      <w:r w:rsidR="00DD0672" w:rsidRPr="006865A2">
        <w:rPr>
          <w:rStyle w:val="CodeZchn"/>
          <w:rFonts w:asciiTheme="majorHAnsi" w:hAnsiTheme="majorHAnsi" w:cstheme="majorHAnsi"/>
          <w:szCs w:val="22"/>
        </w:rPr>
        <w:t xml:space="preserve"> </w:t>
      </w:r>
    </w:p>
    <w:p w14:paraId="7DED0AA6" w14:textId="6CDC956C" w:rsidR="009D04D7" w:rsidRDefault="00DD0672" w:rsidP="006865A2">
      <w:pPr>
        <w:ind w:left="720"/>
        <w:rPr>
          <w:rStyle w:val="CodeZchn"/>
          <w:rFonts w:asciiTheme="majorHAnsi" w:hAnsiTheme="majorHAnsi" w:cstheme="majorHAnsi"/>
          <w:szCs w:val="22"/>
        </w:rPr>
      </w:pPr>
      <w:r w:rsidRPr="006865A2">
        <w:rPr>
          <w:rStyle w:val="CodeZchn"/>
          <w:rFonts w:asciiTheme="majorHAnsi" w:hAnsiTheme="majorHAnsi" w:cstheme="majorHAnsi"/>
          <w:b/>
          <w:szCs w:val="22"/>
        </w:rPr>
        <w:t>Note:</w:t>
      </w:r>
      <w:r w:rsidRPr="006865A2">
        <w:rPr>
          <w:rStyle w:val="CodeZchn"/>
          <w:rFonts w:asciiTheme="majorHAnsi" w:hAnsiTheme="majorHAnsi" w:cstheme="majorHAnsi"/>
          <w:szCs w:val="22"/>
        </w:rPr>
        <w:t xml:space="preserve"> After placing the curser somewhere in the cell and pressing </w:t>
      </w:r>
      <w:proofErr w:type="spellStart"/>
      <w:r w:rsidRPr="006865A2">
        <w:rPr>
          <w:rStyle w:val="CodeZchn"/>
          <w:rFonts w:asciiTheme="majorHAnsi" w:hAnsiTheme="majorHAnsi" w:cstheme="majorHAnsi"/>
          <w:szCs w:val="22"/>
        </w:rPr>
        <w:t>shift+enter</w:t>
      </w:r>
      <w:proofErr w:type="spellEnd"/>
      <w:r w:rsidRPr="006865A2">
        <w:rPr>
          <w:rStyle w:val="CodeZchn"/>
          <w:rFonts w:asciiTheme="majorHAnsi" w:hAnsiTheme="majorHAnsi" w:cstheme="majorHAnsi"/>
          <w:szCs w:val="22"/>
        </w:rPr>
        <w:t xml:space="preserve"> it executes and jumps to the next cell.</w:t>
      </w:r>
    </w:p>
    <w:p w14:paraId="17773750" w14:textId="4A725005" w:rsidR="006865A2" w:rsidRPr="00BA6DF8" w:rsidRDefault="006865A2" w:rsidP="00BA6DF8">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The next two cells ho</w:t>
      </w:r>
      <w:r w:rsidR="00BA6DF8">
        <w:rPr>
          <w:rStyle w:val="CodeZchn"/>
          <w:rFonts w:asciiTheme="majorHAnsi" w:hAnsiTheme="majorHAnsi" w:cstheme="majorHAnsi"/>
          <w:szCs w:val="22"/>
        </w:rPr>
        <w:t xml:space="preserve">ld </w:t>
      </w:r>
      <w:r>
        <w:rPr>
          <w:rStyle w:val="CodeZchn"/>
          <w:rFonts w:asciiTheme="majorHAnsi" w:hAnsiTheme="majorHAnsi" w:cstheme="majorHAnsi"/>
          <w:szCs w:val="22"/>
        </w:rPr>
        <w:t xml:space="preserve">declaration of our </w:t>
      </w:r>
      <w:r w:rsidR="00BA6DF8">
        <w:rPr>
          <w:rStyle w:val="CodeZchn"/>
          <w:rFonts w:asciiTheme="majorHAnsi" w:hAnsiTheme="majorHAnsi" w:cstheme="majorHAnsi"/>
          <w:szCs w:val="22"/>
        </w:rPr>
        <w:t>workin</w:t>
      </w:r>
      <w:ins w:id="194" w:author="Julian Kimmig" w:date="2023-12-01T12:29:00Z">
        <w:r w:rsidR="000117F7">
          <w:rPr>
            <w:rStyle w:val="CodeZchn"/>
            <w:rFonts w:asciiTheme="majorHAnsi" w:hAnsiTheme="majorHAnsi" w:cstheme="majorHAnsi"/>
            <w:szCs w:val="22"/>
          </w:rPr>
          <w:t>g</w:t>
        </w:r>
      </w:ins>
      <w:del w:id="195" w:author="Julian Kimmig" w:date="2023-12-01T12:29:00Z">
        <w:r w:rsidR="00BA6DF8" w:rsidDel="000117F7">
          <w:rPr>
            <w:rStyle w:val="CodeZchn"/>
            <w:rFonts w:asciiTheme="majorHAnsi" w:hAnsiTheme="majorHAnsi" w:cstheme="majorHAnsi"/>
            <w:szCs w:val="22"/>
          </w:rPr>
          <w:delText>d</w:delText>
        </w:r>
      </w:del>
      <w:r w:rsidR="00BA6DF8">
        <w:rPr>
          <w:rStyle w:val="CodeZchn"/>
          <w:rFonts w:asciiTheme="majorHAnsi" w:hAnsiTheme="majorHAnsi" w:cstheme="majorHAnsi"/>
          <w:szCs w:val="22"/>
        </w:rPr>
        <w:t xml:space="preserve"> directory</w:t>
      </w:r>
      <w:r>
        <w:rPr>
          <w:rStyle w:val="CodeZchn"/>
          <w:rFonts w:asciiTheme="majorHAnsi" w:hAnsiTheme="majorHAnsi" w:cstheme="majorHAnsi"/>
          <w:szCs w:val="22"/>
        </w:rPr>
        <w:t xml:space="preserve"> and the loading of it</w:t>
      </w:r>
      <w:r w:rsidR="00BA6DF8">
        <w:rPr>
          <w:rStyle w:val="CodeZchn"/>
          <w:rFonts w:asciiTheme="majorHAnsi" w:hAnsiTheme="majorHAnsi" w:cstheme="majorHAnsi"/>
          <w:szCs w:val="22"/>
        </w:rPr>
        <w:t>.</w:t>
      </w:r>
    </w:p>
    <w:p w14:paraId="06678B10" w14:textId="58F0A63D" w:rsidR="00DD0672" w:rsidRDefault="00DD0672" w:rsidP="00DD0672">
      <w:pPr>
        <w:numPr>
          <w:ilvl w:val="0"/>
          <w:numId w:val="28"/>
        </w:numPr>
        <w:rPr>
          <w:rStyle w:val="CodeZchn"/>
          <w:rFonts w:asciiTheme="majorHAnsi" w:hAnsiTheme="majorHAnsi" w:cstheme="majorHAnsi"/>
          <w:szCs w:val="22"/>
        </w:rPr>
      </w:pPr>
      <w:r>
        <w:rPr>
          <w:rStyle w:val="CodeZchn"/>
          <w:rFonts w:asciiTheme="majorHAnsi" w:hAnsiTheme="majorHAnsi" w:cstheme="majorHAnsi"/>
          <w:szCs w:val="22"/>
        </w:rPr>
        <w:t>The fo</w:t>
      </w:r>
      <w:r w:rsidR="00321404">
        <w:rPr>
          <w:rStyle w:val="CodeZchn"/>
          <w:rFonts w:asciiTheme="majorHAnsi" w:hAnsiTheme="majorHAnsi" w:cstheme="majorHAnsi"/>
          <w:szCs w:val="22"/>
        </w:rPr>
        <w:t>u</w:t>
      </w:r>
      <w:r>
        <w:rPr>
          <w:rStyle w:val="CodeZchn"/>
          <w:rFonts w:asciiTheme="majorHAnsi" w:hAnsiTheme="majorHAnsi" w:cstheme="majorHAnsi"/>
          <w:szCs w:val="22"/>
        </w:rPr>
        <w:t xml:space="preserve">rth </w:t>
      </w:r>
      <w:r w:rsidR="004C1C14">
        <w:rPr>
          <w:rStyle w:val="CodeZchn"/>
          <w:rFonts w:asciiTheme="majorHAnsi" w:hAnsiTheme="majorHAnsi" w:cstheme="majorHAnsi"/>
          <w:szCs w:val="22"/>
        </w:rPr>
        <w:t>cell contains the data-specific curation of our “lower critical solution temperature” dataset and uses the</w:t>
      </w:r>
      <w:r w:rsidR="009F6E3D">
        <w:rPr>
          <w:rStyle w:val="CodeZchn"/>
          <w:rFonts w:asciiTheme="majorHAnsi" w:hAnsiTheme="majorHAnsi" w:cstheme="majorHAnsi"/>
          <w:szCs w:val="22"/>
        </w:rPr>
        <w:t xml:space="preserve"> </w:t>
      </w:r>
      <w:proofErr w:type="spellStart"/>
      <w:r w:rsidR="009F6E3D">
        <w:rPr>
          <w:rStyle w:val="CodeZchn"/>
          <w:rFonts w:asciiTheme="majorHAnsi" w:hAnsiTheme="majorHAnsi" w:cstheme="majorHAnsi"/>
          <w:szCs w:val="22"/>
        </w:rPr>
        <w:t>datareader</w:t>
      </w:r>
      <w:proofErr w:type="spellEnd"/>
      <w:r w:rsidR="009F6E3D">
        <w:rPr>
          <w:rStyle w:val="CodeZchn"/>
          <w:rFonts w:asciiTheme="majorHAnsi" w:hAnsiTheme="majorHAnsi" w:cstheme="majorHAnsi"/>
          <w:szCs w:val="22"/>
        </w:rPr>
        <w:t xml:space="preserve"> from the </w:t>
      </w:r>
      <w:proofErr w:type="spellStart"/>
      <w:r w:rsidR="009F6E3D">
        <w:rPr>
          <w:rStyle w:val="CodeZchn"/>
          <w:rFonts w:asciiTheme="majorHAnsi" w:hAnsiTheme="majorHAnsi" w:cstheme="majorHAnsi"/>
          <w:szCs w:val="22"/>
        </w:rPr>
        <w:t>pfp</w:t>
      </w:r>
      <w:proofErr w:type="spellEnd"/>
      <w:r w:rsidR="009F6E3D">
        <w:rPr>
          <w:rStyle w:val="CodeZchn"/>
          <w:rFonts w:asciiTheme="majorHAnsi" w:hAnsiTheme="majorHAnsi" w:cstheme="majorHAnsi"/>
          <w:szCs w:val="22"/>
        </w:rPr>
        <w:t xml:space="preserve"> library to bring the tabular data to programmatically better manageable form </w:t>
      </w:r>
      <w:r w:rsidR="008F6322">
        <w:rPr>
          <w:rStyle w:val="CodeZchn"/>
          <w:rFonts w:asciiTheme="majorHAnsi" w:hAnsiTheme="majorHAnsi" w:cstheme="majorHAnsi"/>
          <w:szCs w:val="22"/>
        </w:rPr>
        <w:t>while declaring which columns to use for training</w:t>
      </w:r>
      <w:r w:rsidR="009F6E3D">
        <w:rPr>
          <w:rStyle w:val="CodeZchn"/>
          <w:rFonts w:asciiTheme="majorHAnsi" w:hAnsiTheme="majorHAnsi" w:cstheme="majorHAnsi"/>
          <w:szCs w:val="22"/>
        </w:rPr>
        <w:t>.</w:t>
      </w:r>
      <w:r w:rsidR="008F6322">
        <w:rPr>
          <w:rStyle w:val="CodeZchn"/>
          <w:rFonts w:asciiTheme="majorHAnsi" w:hAnsiTheme="majorHAnsi" w:cstheme="majorHAnsi"/>
          <w:szCs w:val="22"/>
        </w:rPr>
        <w:t xml:space="preserve"> The reader automatically prepares the columns for later training. Lastly the information is stored</w:t>
      </w:r>
      <w:r w:rsidR="006865A2">
        <w:rPr>
          <w:rStyle w:val="CodeZchn"/>
          <w:rFonts w:asciiTheme="majorHAnsi" w:hAnsiTheme="majorHAnsi" w:cstheme="majorHAnsi"/>
          <w:szCs w:val="22"/>
        </w:rPr>
        <w:t xml:space="preserve"> as an </w:t>
      </w:r>
      <w:proofErr w:type="spellStart"/>
      <w:r w:rsidR="006865A2">
        <w:rPr>
          <w:rStyle w:val="CodeZchn"/>
          <w:rFonts w:asciiTheme="majorHAnsi" w:hAnsiTheme="majorHAnsi" w:cstheme="majorHAnsi"/>
          <w:szCs w:val="22"/>
        </w:rPr>
        <w:t>infofile</w:t>
      </w:r>
      <w:proofErr w:type="spellEnd"/>
      <w:r w:rsidR="008F6322">
        <w:rPr>
          <w:rStyle w:val="CodeZchn"/>
          <w:rFonts w:asciiTheme="majorHAnsi" w:hAnsiTheme="majorHAnsi" w:cstheme="majorHAnsi"/>
          <w:szCs w:val="22"/>
        </w:rPr>
        <w:t>.</w:t>
      </w:r>
    </w:p>
    <w:p w14:paraId="1BF6D768" w14:textId="179EDBC2" w:rsidR="00440209" w:rsidRPr="008764C4" w:rsidRDefault="008F6322" w:rsidP="000542CB">
      <w:pPr>
        <w:numPr>
          <w:ilvl w:val="0"/>
          <w:numId w:val="28"/>
        </w:numPr>
        <w:rPr>
          <w:rStyle w:val="CodeZchn"/>
          <w:rFonts w:asciiTheme="majorHAnsi" w:hAnsiTheme="majorHAnsi" w:cstheme="majorHAnsi"/>
          <w:b/>
          <w:szCs w:val="22"/>
        </w:rPr>
      </w:pPr>
      <w:r w:rsidRPr="008764C4">
        <w:rPr>
          <w:rStyle w:val="CodeZchn"/>
          <w:rFonts w:asciiTheme="majorHAnsi" w:hAnsiTheme="majorHAnsi" w:cstheme="majorHAnsi"/>
          <w:szCs w:val="22"/>
        </w:rPr>
        <w:t xml:space="preserve">The next six </w:t>
      </w:r>
      <w:r w:rsidR="008764C4" w:rsidRPr="008764C4">
        <w:rPr>
          <w:rStyle w:val="CodeZchn"/>
          <w:rFonts w:asciiTheme="majorHAnsi" w:hAnsiTheme="majorHAnsi" w:cstheme="majorHAnsi"/>
          <w:szCs w:val="22"/>
        </w:rPr>
        <w:t>cells create diagrams to relate the chemical structures</w:t>
      </w:r>
      <w:r w:rsidR="00AE083F">
        <w:rPr>
          <w:rStyle w:val="CodeZchn"/>
          <w:rFonts w:asciiTheme="majorHAnsi" w:hAnsiTheme="majorHAnsi" w:cstheme="majorHAnsi"/>
          <w:szCs w:val="22"/>
        </w:rPr>
        <w:t xml:space="preserve"> </w:t>
      </w:r>
      <w:r w:rsidR="00AE083F" w:rsidRPr="008764C4">
        <w:rPr>
          <w:rStyle w:val="CodeZchn"/>
          <w:rFonts w:asciiTheme="majorHAnsi" w:hAnsiTheme="majorHAnsi" w:cstheme="majorHAnsi"/>
          <w:szCs w:val="22"/>
        </w:rPr>
        <w:t>to each other</w:t>
      </w:r>
      <w:r w:rsidR="008764C4">
        <w:rPr>
          <w:rStyle w:val="CodeZchn"/>
          <w:rFonts w:asciiTheme="majorHAnsi" w:hAnsiTheme="majorHAnsi" w:cstheme="majorHAnsi"/>
          <w:szCs w:val="22"/>
        </w:rPr>
        <w:t>, which citation they origin from</w:t>
      </w:r>
      <w:r w:rsidR="00AE083F">
        <w:rPr>
          <w:rStyle w:val="CodeZchn"/>
          <w:rFonts w:asciiTheme="majorHAnsi" w:hAnsiTheme="majorHAnsi" w:cstheme="majorHAnsi"/>
          <w:szCs w:val="22"/>
        </w:rPr>
        <w:t xml:space="preserve"> and so on. These are also specific to our “lower critical solution temperature” dataset and function as exemplary analysis.</w:t>
      </w:r>
    </w:p>
    <w:p w14:paraId="618E9077" w14:textId="7B0B189F" w:rsidR="008764C4" w:rsidRPr="008764C4" w:rsidRDefault="008764C4" w:rsidP="008764C4">
      <w:pPr>
        <w:ind w:left="720"/>
        <w:rPr>
          <w:rFonts w:cstheme="majorHAnsi"/>
          <w:szCs w:val="22"/>
        </w:rPr>
      </w:pPr>
      <w:commentRangeStart w:id="196"/>
      <w:r>
        <w:rPr>
          <w:rFonts w:cstheme="majorHAnsi"/>
          <w:b/>
          <w:szCs w:val="22"/>
        </w:rPr>
        <w:t xml:space="preserve">Note: </w:t>
      </w:r>
      <w:r w:rsidRPr="008764C4">
        <w:rPr>
          <w:rFonts w:cstheme="majorHAnsi"/>
          <w:szCs w:val="22"/>
        </w:rPr>
        <w:t xml:space="preserve">On default </w:t>
      </w:r>
      <w:r>
        <w:rPr>
          <w:rFonts w:cstheme="majorHAnsi"/>
          <w:szCs w:val="22"/>
        </w:rPr>
        <w:t xml:space="preserve">the </w:t>
      </w:r>
      <w:proofErr w:type="spellStart"/>
      <w:r w:rsidRPr="008764C4">
        <w:rPr>
          <w:rStyle w:val="CodeZchn"/>
        </w:rPr>
        <w:t>figure.show</w:t>
      </w:r>
      <w:proofErr w:type="spellEnd"/>
      <w:r w:rsidRPr="008764C4">
        <w:rPr>
          <w:rStyle w:val="CodeZchn"/>
        </w:rPr>
        <w:t>()</w:t>
      </w:r>
      <w:r>
        <w:rPr>
          <w:rFonts w:cstheme="majorHAnsi"/>
          <w:szCs w:val="22"/>
        </w:rPr>
        <w:t>lines for the interactive plots are commented out to save RAM. Uncommenting and rerunning the cell displays them.</w:t>
      </w:r>
      <w:commentRangeEnd w:id="196"/>
      <w:r w:rsidR="000117F7">
        <w:rPr>
          <w:rStyle w:val="CommentReference"/>
        </w:rPr>
        <w:commentReference w:id="196"/>
      </w:r>
    </w:p>
    <w:p w14:paraId="542620E3" w14:textId="5DCFD331" w:rsidR="00AE083F" w:rsidRDefault="00AE083F" w:rsidP="00AE083F">
      <w:pPr>
        <w:numPr>
          <w:ilvl w:val="0"/>
          <w:numId w:val="28"/>
        </w:numPr>
        <w:rPr>
          <w:rFonts w:cstheme="majorHAnsi"/>
          <w:szCs w:val="22"/>
        </w:rPr>
      </w:pPr>
      <w:r>
        <w:rPr>
          <w:rFonts w:cstheme="majorHAnsi"/>
          <w:szCs w:val="22"/>
        </w:rPr>
        <w:t>All further cells cover chemical structure representation.</w:t>
      </w:r>
    </w:p>
    <w:p w14:paraId="08E5E395" w14:textId="3FFB900C" w:rsidR="00AE083F" w:rsidRDefault="00AE083F" w:rsidP="00AE083F">
      <w:pPr>
        <w:numPr>
          <w:ilvl w:val="1"/>
          <w:numId w:val="28"/>
        </w:numPr>
        <w:rPr>
          <w:rFonts w:cstheme="majorHAnsi"/>
          <w:szCs w:val="22"/>
        </w:rPr>
      </w:pPr>
      <w:r>
        <w:rPr>
          <w:rFonts w:cstheme="majorHAnsi"/>
          <w:szCs w:val="22"/>
        </w:rPr>
        <w:t>How to display the SMILES as graphics</w:t>
      </w:r>
    </w:p>
    <w:p w14:paraId="0E3A0025" w14:textId="00328779" w:rsidR="00AE083F" w:rsidRDefault="00AE083F" w:rsidP="00AE083F">
      <w:pPr>
        <w:numPr>
          <w:ilvl w:val="1"/>
          <w:numId w:val="28"/>
        </w:numPr>
        <w:rPr>
          <w:rFonts w:cstheme="majorHAnsi"/>
          <w:szCs w:val="22"/>
        </w:rPr>
      </w:pPr>
      <w:r>
        <w:rPr>
          <w:rFonts w:cstheme="majorHAnsi"/>
          <w:szCs w:val="22"/>
        </w:rPr>
        <w:t xml:space="preserve">How to </w:t>
      </w:r>
      <w:r w:rsidR="00E06786">
        <w:rPr>
          <w:rFonts w:cstheme="majorHAnsi"/>
          <w:szCs w:val="22"/>
        </w:rPr>
        <w:t>use the get just the fingerprint vectors</w:t>
      </w:r>
      <w:r w:rsidR="005A30A0">
        <w:rPr>
          <w:rFonts w:cstheme="majorHAnsi"/>
          <w:szCs w:val="22"/>
        </w:rPr>
        <w:t xml:space="preserve"> and an excursus to comparability</w:t>
      </w:r>
    </w:p>
    <w:p w14:paraId="2038C258" w14:textId="3CBCAA99" w:rsidR="005A30A0" w:rsidRDefault="005A30A0" w:rsidP="005A30A0">
      <w:pPr>
        <w:ind w:left="1440"/>
        <w:rPr>
          <w:rFonts w:cstheme="majorHAnsi"/>
          <w:szCs w:val="22"/>
        </w:rPr>
      </w:pPr>
      <w:r w:rsidRPr="00401A19">
        <w:rPr>
          <w:rFonts w:cstheme="majorHAnsi"/>
          <w:b/>
          <w:szCs w:val="22"/>
        </w:rPr>
        <w:lastRenderedPageBreak/>
        <w:t>Note:</w:t>
      </w:r>
      <w:r>
        <w:rPr>
          <w:rFonts w:cstheme="majorHAnsi"/>
          <w:szCs w:val="22"/>
        </w:rPr>
        <w:t xml:space="preserve"> General fingerprints are well explained by the </w:t>
      </w:r>
      <w:hyperlink r:id="rId23" w:history="1">
        <w:r w:rsidRPr="005A30A0">
          <w:rPr>
            <w:rStyle w:val="Hyperlink"/>
            <w:rFonts w:cstheme="majorHAnsi"/>
            <w:szCs w:val="22"/>
          </w:rPr>
          <w:t>daylight side</w:t>
        </w:r>
      </w:hyperlink>
      <w:r>
        <w:rPr>
          <w:rFonts w:cstheme="majorHAnsi"/>
          <w:szCs w:val="22"/>
        </w:rPr>
        <w:t xml:space="preserve">. For more in detail information about the PFP read the </w:t>
      </w:r>
      <w:hyperlink r:id="rId24" w:history="1">
        <w:r w:rsidRPr="00401A19">
          <w:rPr>
            <w:rStyle w:val="Hyperlink"/>
            <w:rFonts w:cstheme="majorHAnsi"/>
            <w:szCs w:val="22"/>
          </w:rPr>
          <w:t xml:space="preserve">original </w:t>
        </w:r>
        <w:r w:rsidR="00401A19" w:rsidRPr="00401A19">
          <w:rPr>
            <w:rStyle w:val="Hyperlink"/>
            <w:rFonts w:cstheme="majorHAnsi"/>
            <w:szCs w:val="22"/>
          </w:rPr>
          <w:t>article</w:t>
        </w:r>
      </w:hyperlink>
      <w:r w:rsidR="00401A19">
        <w:rPr>
          <w:rFonts w:cstheme="majorHAnsi"/>
          <w:szCs w:val="22"/>
        </w:rPr>
        <w:t>.</w:t>
      </w:r>
    </w:p>
    <w:p w14:paraId="14D7D371" w14:textId="0421F32F" w:rsidR="00E06786" w:rsidRDefault="00401A19" w:rsidP="00AE083F">
      <w:pPr>
        <w:numPr>
          <w:ilvl w:val="1"/>
          <w:numId w:val="28"/>
        </w:numPr>
        <w:rPr>
          <w:rFonts w:cstheme="majorHAnsi"/>
          <w:szCs w:val="22"/>
        </w:rPr>
      </w:pPr>
      <w:r>
        <w:rPr>
          <w:rFonts w:cstheme="majorHAnsi"/>
          <w:szCs w:val="22"/>
        </w:rPr>
        <w:t>Creating different PFP set sizes and</w:t>
      </w:r>
    </w:p>
    <w:p w14:paraId="434C1EA2" w14:textId="4EC3218C" w:rsidR="00401A19" w:rsidRDefault="00401A19" w:rsidP="00AE083F">
      <w:pPr>
        <w:numPr>
          <w:ilvl w:val="1"/>
          <w:numId w:val="28"/>
        </w:numPr>
        <w:rPr>
          <w:rFonts w:cstheme="majorHAnsi"/>
          <w:szCs w:val="22"/>
        </w:rPr>
      </w:pPr>
      <w:r>
        <w:rPr>
          <w:rFonts w:cstheme="majorHAnsi"/>
          <w:szCs w:val="22"/>
        </w:rPr>
        <w:t>Displaying them in two cells in two forms.</w:t>
      </w:r>
    </w:p>
    <w:p w14:paraId="556A4A6A" w14:textId="000EB6D6" w:rsidR="00401A19" w:rsidRDefault="00401A19" w:rsidP="00401A19">
      <w:pPr>
        <w:numPr>
          <w:ilvl w:val="1"/>
          <w:numId w:val="28"/>
        </w:numPr>
        <w:rPr>
          <w:rFonts w:cstheme="majorHAnsi"/>
          <w:szCs w:val="22"/>
        </w:rPr>
      </w:pPr>
      <w:r>
        <w:rPr>
          <w:rFonts w:cstheme="majorHAnsi"/>
          <w:szCs w:val="22"/>
        </w:rPr>
        <w:t xml:space="preserve">Calculating conventional similarity indexes, coefficients, distances etc. </w:t>
      </w:r>
    </w:p>
    <w:p w14:paraId="4F88DD13" w14:textId="77777777" w:rsidR="0070113A" w:rsidRDefault="0070113A" w:rsidP="0070113A">
      <w:pPr>
        <w:ind w:left="1440"/>
        <w:rPr>
          <w:rFonts w:cstheme="majorHAnsi"/>
          <w:szCs w:val="22"/>
        </w:rPr>
      </w:pPr>
    </w:p>
    <w:p w14:paraId="004599AB" w14:textId="07A8A908" w:rsidR="00401A19" w:rsidRDefault="00E1588F" w:rsidP="00401A19">
      <w:pPr>
        <w:pStyle w:val="Heading2"/>
      </w:pPr>
      <w:r>
        <w:t>Train and use prediction model</w:t>
      </w:r>
      <w:r w:rsidR="00401A19" w:rsidRPr="00FD6E2C">
        <w:t xml:space="preserve"> Jupyter-</w:t>
      </w:r>
      <w:proofErr w:type="gramStart"/>
      <w:r w:rsidR="00401A19" w:rsidRPr="00FD6E2C">
        <w:t>notebook</w:t>
      </w:r>
      <w:proofErr w:type="gramEnd"/>
    </w:p>
    <w:p w14:paraId="4521DD37" w14:textId="450065CB" w:rsidR="00E1588F" w:rsidRDefault="00E1588F" w:rsidP="00401A19">
      <w:pPr>
        <w:numPr>
          <w:ilvl w:val="0"/>
          <w:numId w:val="28"/>
        </w:numPr>
        <w:rPr>
          <w:rFonts w:cstheme="majorHAnsi"/>
          <w:szCs w:val="22"/>
        </w:rPr>
      </w:pPr>
      <w:del w:id="197" w:author="Julian Kimmig" w:date="2023-12-01T12:44:00Z">
        <w:r w:rsidDel="00EB603B">
          <w:rPr>
            <w:rFonts w:cstheme="majorHAnsi"/>
            <w:szCs w:val="22"/>
          </w:rPr>
          <w:delText>In the “template” folder open</w:delText>
        </w:r>
      </w:del>
      <w:ins w:id="198" w:author="Julian Kimmig" w:date="2023-12-01T12:44:00Z">
        <w:r w:rsidR="00EB603B">
          <w:rPr>
            <w:rFonts w:cstheme="majorHAnsi"/>
            <w:szCs w:val="22"/>
          </w:rPr>
          <w:t>O</w:t>
        </w:r>
      </w:ins>
      <w:r>
        <w:rPr>
          <w:rFonts w:cstheme="majorHAnsi"/>
          <w:szCs w:val="22"/>
        </w:rPr>
        <w:t xml:space="preserve"> the </w:t>
      </w:r>
      <w:r w:rsidR="00A75CDE">
        <w:rPr>
          <w:rFonts w:cstheme="majorHAnsi"/>
          <w:szCs w:val="22"/>
        </w:rPr>
        <w:t>“</w:t>
      </w:r>
      <w:proofErr w:type="spellStart"/>
      <w:r w:rsidRPr="00E1588F">
        <w:rPr>
          <w:rFonts w:cstheme="majorHAnsi"/>
          <w:szCs w:val="22"/>
        </w:rPr>
        <w:t>train_and_use_prediciton_</w:t>
      </w:r>
      <w:proofErr w:type="gramStart"/>
      <w:r w:rsidRPr="00E1588F">
        <w:rPr>
          <w:rFonts w:cstheme="majorHAnsi"/>
          <w:szCs w:val="22"/>
        </w:rPr>
        <w:t>model.ipynb</w:t>
      </w:r>
      <w:proofErr w:type="spellEnd"/>
      <w:proofErr w:type="gramEnd"/>
      <w:r w:rsidR="00A75CDE">
        <w:rPr>
          <w:rFonts w:cstheme="majorHAnsi"/>
          <w:szCs w:val="22"/>
        </w:rPr>
        <w:t>”</w:t>
      </w:r>
      <w:r>
        <w:rPr>
          <w:rFonts w:cstheme="majorHAnsi"/>
          <w:szCs w:val="22"/>
        </w:rPr>
        <w:t xml:space="preserve"> </w:t>
      </w:r>
      <w:proofErr w:type="spellStart"/>
      <w:r>
        <w:rPr>
          <w:rFonts w:cstheme="majorHAnsi"/>
          <w:szCs w:val="22"/>
        </w:rPr>
        <w:t>Jupyter</w:t>
      </w:r>
      <w:proofErr w:type="spellEnd"/>
      <w:r>
        <w:rPr>
          <w:rFonts w:cstheme="majorHAnsi"/>
          <w:szCs w:val="22"/>
        </w:rPr>
        <w:t xml:space="preserve"> notebook.</w:t>
      </w:r>
    </w:p>
    <w:p w14:paraId="573364B7" w14:textId="4D41C4AB" w:rsidR="00F61586" w:rsidRDefault="00321404" w:rsidP="00401A19">
      <w:pPr>
        <w:numPr>
          <w:ilvl w:val="0"/>
          <w:numId w:val="28"/>
        </w:numPr>
        <w:rPr>
          <w:rFonts w:cstheme="majorHAnsi"/>
          <w:szCs w:val="22"/>
        </w:rPr>
      </w:pPr>
      <w:r>
        <w:rPr>
          <w:rFonts w:cstheme="majorHAnsi"/>
          <w:szCs w:val="22"/>
        </w:rPr>
        <w:t>As</w:t>
      </w:r>
      <w:r w:rsidR="00F61586">
        <w:rPr>
          <w:rFonts w:cstheme="majorHAnsi"/>
          <w:szCs w:val="22"/>
        </w:rPr>
        <w:t xml:space="preserve"> in the last Jupyter notebook the first cell import</w:t>
      </w:r>
      <w:r>
        <w:rPr>
          <w:rFonts w:cstheme="majorHAnsi"/>
          <w:szCs w:val="22"/>
        </w:rPr>
        <w:t>s</w:t>
      </w:r>
      <w:r w:rsidR="005611CE">
        <w:rPr>
          <w:rFonts w:cstheme="majorHAnsi"/>
          <w:szCs w:val="22"/>
        </w:rPr>
        <w:t xml:space="preserve"> program</w:t>
      </w:r>
      <w:r w:rsidR="00F61586">
        <w:rPr>
          <w:rFonts w:cstheme="majorHAnsi"/>
          <w:szCs w:val="22"/>
        </w:rPr>
        <w:t xml:space="preserve"> libraries</w:t>
      </w:r>
      <w:r w:rsidR="005611CE">
        <w:rPr>
          <w:rFonts w:cstheme="majorHAnsi"/>
          <w:szCs w:val="22"/>
        </w:rPr>
        <w:t xml:space="preserve"> </w:t>
      </w:r>
      <w:r>
        <w:rPr>
          <w:rFonts w:cstheme="majorHAnsi"/>
          <w:szCs w:val="22"/>
        </w:rPr>
        <w:t xml:space="preserve">that </w:t>
      </w:r>
      <w:r w:rsidR="005611CE">
        <w:rPr>
          <w:rFonts w:cstheme="majorHAnsi"/>
          <w:szCs w:val="22"/>
        </w:rPr>
        <w:t>we need to load</w:t>
      </w:r>
      <w:r>
        <w:rPr>
          <w:rFonts w:cstheme="majorHAnsi"/>
          <w:szCs w:val="22"/>
        </w:rPr>
        <w:t>,</w:t>
      </w:r>
      <w:r w:rsidR="005611CE">
        <w:rPr>
          <w:rFonts w:cstheme="majorHAnsi"/>
          <w:szCs w:val="22"/>
        </w:rPr>
        <w:t xml:space="preserve"> </w:t>
      </w:r>
      <w:r>
        <w:rPr>
          <w:rFonts w:cstheme="majorHAnsi"/>
          <w:szCs w:val="22"/>
        </w:rPr>
        <w:t xml:space="preserve">train with, save and use </w:t>
      </w:r>
      <w:r w:rsidR="005611CE">
        <w:rPr>
          <w:rFonts w:cstheme="majorHAnsi"/>
          <w:szCs w:val="22"/>
        </w:rPr>
        <w:t xml:space="preserve">our previously </w:t>
      </w:r>
      <w:r>
        <w:rPr>
          <w:rFonts w:cstheme="majorHAnsi"/>
          <w:szCs w:val="22"/>
        </w:rPr>
        <w:t xml:space="preserve">curated data set and the corresponding </w:t>
      </w:r>
      <w:r w:rsidR="006865A2">
        <w:rPr>
          <w:rFonts w:cstheme="majorHAnsi"/>
          <w:szCs w:val="22"/>
        </w:rPr>
        <w:t>info</w:t>
      </w:r>
      <w:r>
        <w:rPr>
          <w:rFonts w:cstheme="majorHAnsi"/>
          <w:szCs w:val="22"/>
        </w:rPr>
        <w:t xml:space="preserve"> file. </w:t>
      </w:r>
    </w:p>
    <w:p w14:paraId="3353C44E" w14:textId="77777777" w:rsidR="00741BD4" w:rsidRDefault="00321404" w:rsidP="00401A19">
      <w:pPr>
        <w:numPr>
          <w:ilvl w:val="0"/>
          <w:numId w:val="28"/>
        </w:numPr>
        <w:rPr>
          <w:rFonts w:cstheme="majorHAnsi"/>
          <w:szCs w:val="22"/>
        </w:rPr>
      </w:pPr>
      <w:r>
        <w:rPr>
          <w:rFonts w:cstheme="majorHAnsi"/>
          <w:szCs w:val="22"/>
        </w:rPr>
        <w:t xml:space="preserve">The following two </w:t>
      </w:r>
      <w:r w:rsidR="00741BD4">
        <w:rPr>
          <w:rFonts w:cstheme="majorHAnsi"/>
          <w:szCs w:val="22"/>
        </w:rPr>
        <w:t>set the working directory and load the curated data set back into the RAM.</w:t>
      </w:r>
    </w:p>
    <w:p w14:paraId="501203D4" w14:textId="079B2DCF" w:rsidR="00321404" w:rsidRDefault="00741BD4" w:rsidP="00741BD4">
      <w:pPr>
        <w:ind w:left="720"/>
        <w:rPr>
          <w:rFonts w:cstheme="majorHAnsi"/>
          <w:szCs w:val="22"/>
        </w:rPr>
      </w:pPr>
      <w:r w:rsidRPr="00741BD4">
        <w:rPr>
          <w:rFonts w:cstheme="majorHAnsi"/>
          <w:b/>
          <w:szCs w:val="22"/>
        </w:rPr>
        <w:t>Note:</w:t>
      </w:r>
      <w:r>
        <w:rPr>
          <w:rFonts w:cstheme="majorHAnsi"/>
          <w:szCs w:val="22"/>
        </w:rPr>
        <w:t xml:space="preserve"> This needs to be done for this notebook again, as Jupyter notebooks do not share variables, even if both were running. This also means that that the </w:t>
      </w:r>
      <w:r w:rsidR="00A75CDE">
        <w:rPr>
          <w:rStyle w:val="CodeZchn"/>
          <w:rFonts w:asciiTheme="majorHAnsi" w:hAnsiTheme="majorHAnsi" w:cstheme="majorHAnsi"/>
          <w:szCs w:val="22"/>
        </w:rPr>
        <w:t>“</w:t>
      </w:r>
      <w:proofErr w:type="spellStart"/>
      <w:r w:rsidR="00A75CDE" w:rsidRPr="00887E08">
        <w:rPr>
          <w:rStyle w:val="CodeZchn"/>
          <w:rFonts w:asciiTheme="majorHAnsi" w:hAnsiTheme="majorHAnsi" w:cstheme="majorHAnsi"/>
          <w:szCs w:val="22"/>
        </w:rPr>
        <w:t>data_curation_and</w:t>
      </w:r>
      <w:proofErr w:type="spellEnd"/>
      <w:r w:rsidR="00A75CDE" w:rsidRPr="00887E08">
        <w:rPr>
          <w:rStyle w:val="CodeZchn"/>
          <w:rFonts w:asciiTheme="majorHAnsi" w:hAnsiTheme="majorHAnsi" w:cstheme="majorHAnsi"/>
          <w:szCs w:val="22"/>
        </w:rPr>
        <w:t xml:space="preserve"> </w:t>
      </w:r>
      <w:proofErr w:type="spellStart"/>
      <w:r w:rsidR="00A75CDE" w:rsidRPr="00887E08">
        <w:rPr>
          <w:rStyle w:val="CodeZchn"/>
          <w:rFonts w:asciiTheme="majorHAnsi" w:hAnsiTheme="majorHAnsi" w:cstheme="majorHAnsi"/>
          <w:szCs w:val="22"/>
        </w:rPr>
        <w:t>analysis.ipynb</w:t>
      </w:r>
      <w:proofErr w:type="spellEnd"/>
      <w:r w:rsidR="00A75CDE">
        <w:rPr>
          <w:rStyle w:val="CodeZchn"/>
          <w:rFonts w:asciiTheme="majorHAnsi" w:hAnsiTheme="majorHAnsi" w:cstheme="majorHAnsi"/>
          <w:szCs w:val="22"/>
        </w:rPr>
        <w:t>”</w:t>
      </w:r>
      <w:r>
        <w:rPr>
          <w:rFonts w:cstheme="majorHAnsi"/>
          <w:szCs w:val="22"/>
        </w:rPr>
        <w:t xml:space="preserve"> notebook can be closed to save resources.</w:t>
      </w:r>
    </w:p>
    <w:p w14:paraId="633B1BBA" w14:textId="064DBE99" w:rsidR="00E1588F" w:rsidRDefault="00321404" w:rsidP="00E11EBC">
      <w:pPr>
        <w:numPr>
          <w:ilvl w:val="0"/>
          <w:numId w:val="28"/>
        </w:numPr>
        <w:rPr>
          <w:rFonts w:cstheme="majorHAnsi"/>
          <w:szCs w:val="22"/>
        </w:rPr>
      </w:pPr>
      <w:r w:rsidRPr="006865A2">
        <w:rPr>
          <w:rFonts w:cstheme="majorHAnsi"/>
          <w:szCs w:val="22"/>
        </w:rPr>
        <w:t>The fourth cell</w:t>
      </w:r>
      <w:r w:rsidR="006865A2" w:rsidRPr="006865A2">
        <w:rPr>
          <w:rFonts w:cstheme="majorHAnsi"/>
          <w:szCs w:val="22"/>
        </w:rPr>
        <w:t xml:space="preserve"> </w:t>
      </w:r>
      <w:r w:rsidR="00557382">
        <w:rPr>
          <w:rFonts w:cstheme="majorHAnsi"/>
          <w:szCs w:val="22"/>
        </w:rPr>
        <w:t xml:space="preserve">sets the </w:t>
      </w:r>
      <w:r w:rsidR="00F918AB">
        <w:rPr>
          <w:rFonts w:cstheme="majorHAnsi"/>
          <w:szCs w:val="22"/>
        </w:rPr>
        <w:t>PFP-</w:t>
      </w:r>
      <w:r w:rsidR="00557382">
        <w:rPr>
          <w:rFonts w:cstheme="majorHAnsi"/>
          <w:szCs w:val="22"/>
        </w:rPr>
        <w:t>hyperparameters, creates and reduces the PFP. At the last line the reduction data is stored exclusively.</w:t>
      </w:r>
    </w:p>
    <w:p w14:paraId="448F6F48" w14:textId="587681FD" w:rsidR="00557382" w:rsidRPr="00557382" w:rsidRDefault="00557382" w:rsidP="00557382">
      <w:pPr>
        <w:ind w:left="720"/>
        <w:rPr>
          <w:rFonts w:cstheme="majorHAnsi"/>
          <w:b/>
          <w:szCs w:val="22"/>
        </w:rPr>
      </w:pPr>
      <w:r w:rsidRPr="00557382">
        <w:rPr>
          <w:rFonts w:cstheme="majorHAnsi"/>
          <w:b/>
          <w:szCs w:val="22"/>
        </w:rPr>
        <w:t xml:space="preserve">Critical: A model is </w:t>
      </w:r>
      <w:r w:rsidR="00140DA1" w:rsidRPr="00557382">
        <w:rPr>
          <w:rFonts w:cstheme="majorHAnsi"/>
          <w:b/>
          <w:szCs w:val="22"/>
        </w:rPr>
        <w:t>representation</w:t>
      </w:r>
      <w:r w:rsidR="00140DA1">
        <w:rPr>
          <w:rFonts w:cstheme="majorHAnsi"/>
          <w:b/>
          <w:szCs w:val="22"/>
        </w:rPr>
        <w:t>-specific</w:t>
      </w:r>
      <w:r w:rsidRPr="00557382">
        <w:rPr>
          <w:rFonts w:cstheme="majorHAnsi"/>
          <w:b/>
          <w:szCs w:val="22"/>
        </w:rPr>
        <w:t xml:space="preserve">. This means </w:t>
      </w:r>
      <w:r>
        <w:rPr>
          <w:rFonts w:cstheme="majorHAnsi"/>
          <w:b/>
          <w:szCs w:val="22"/>
        </w:rPr>
        <w:t>that any</w:t>
      </w:r>
      <w:r w:rsidRPr="00557382">
        <w:rPr>
          <w:rFonts w:cstheme="majorHAnsi"/>
          <w:b/>
          <w:szCs w:val="22"/>
        </w:rPr>
        <w:t xml:space="preserve"> new data </w:t>
      </w:r>
      <w:r>
        <w:rPr>
          <w:rFonts w:cstheme="majorHAnsi"/>
          <w:b/>
          <w:szCs w:val="22"/>
        </w:rPr>
        <w:t xml:space="preserve">that shall </w:t>
      </w:r>
      <w:r w:rsidRPr="00557382">
        <w:rPr>
          <w:rFonts w:cstheme="majorHAnsi"/>
          <w:b/>
          <w:szCs w:val="22"/>
        </w:rPr>
        <w:t xml:space="preserve">pass through the model </w:t>
      </w:r>
      <w:r>
        <w:rPr>
          <w:rFonts w:cstheme="majorHAnsi"/>
          <w:b/>
          <w:szCs w:val="22"/>
        </w:rPr>
        <w:t xml:space="preserve">must </w:t>
      </w:r>
      <w:r w:rsidRPr="00557382">
        <w:rPr>
          <w:rFonts w:cstheme="majorHAnsi"/>
          <w:b/>
          <w:szCs w:val="22"/>
        </w:rPr>
        <w:t xml:space="preserve">be represented and reduced </w:t>
      </w:r>
      <w:r>
        <w:rPr>
          <w:rFonts w:cstheme="majorHAnsi"/>
          <w:b/>
          <w:szCs w:val="22"/>
        </w:rPr>
        <w:t xml:space="preserve">in exactly the same way as previous </w:t>
      </w:r>
      <w:r w:rsidRPr="00557382">
        <w:rPr>
          <w:rFonts w:cstheme="majorHAnsi"/>
          <w:b/>
          <w:szCs w:val="22"/>
        </w:rPr>
        <w:t>training data</w:t>
      </w:r>
      <w:r>
        <w:rPr>
          <w:rFonts w:cstheme="majorHAnsi"/>
          <w:b/>
          <w:szCs w:val="22"/>
        </w:rPr>
        <w:t>.</w:t>
      </w:r>
      <w:r w:rsidRPr="00557382">
        <w:rPr>
          <w:rFonts w:cstheme="majorHAnsi"/>
          <w:b/>
          <w:szCs w:val="22"/>
        </w:rPr>
        <w:t xml:space="preserve"> </w:t>
      </w:r>
      <w:r>
        <w:rPr>
          <w:rFonts w:cstheme="majorHAnsi"/>
          <w:b/>
          <w:szCs w:val="22"/>
        </w:rPr>
        <w:t>For this reason, the reduction data is saved</w:t>
      </w:r>
      <w:r w:rsidRPr="00557382">
        <w:rPr>
          <w:rFonts w:cstheme="majorHAnsi"/>
          <w:b/>
          <w:szCs w:val="22"/>
        </w:rPr>
        <w:t xml:space="preserve">. </w:t>
      </w:r>
    </w:p>
    <w:p w14:paraId="0B756B82" w14:textId="33CDE781" w:rsidR="00557382" w:rsidRDefault="00140DA1" w:rsidP="00E11EBC">
      <w:pPr>
        <w:numPr>
          <w:ilvl w:val="0"/>
          <w:numId w:val="28"/>
        </w:numPr>
        <w:rPr>
          <w:rFonts w:cstheme="majorHAnsi"/>
          <w:szCs w:val="22"/>
        </w:rPr>
      </w:pPr>
      <w:r>
        <w:rPr>
          <w:rFonts w:cstheme="majorHAnsi"/>
          <w:szCs w:val="22"/>
        </w:rPr>
        <w:t xml:space="preserve">The next two cells just visualize the PFP datatype and how to access its train and goal </w:t>
      </w:r>
      <w:proofErr w:type="gramStart"/>
      <w:r>
        <w:rPr>
          <w:rFonts w:cstheme="majorHAnsi"/>
          <w:szCs w:val="22"/>
        </w:rPr>
        <w:t>data</w:t>
      </w:r>
      <w:proofErr w:type="gramEnd"/>
    </w:p>
    <w:p w14:paraId="46DBF4D0" w14:textId="341F54FC" w:rsidR="00140DA1" w:rsidRDefault="00140DA1" w:rsidP="00140DA1">
      <w:pPr>
        <w:ind w:left="720"/>
        <w:rPr>
          <w:rFonts w:cstheme="majorHAnsi"/>
          <w:szCs w:val="22"/>
        </w:rPr>
      </w:pPr>
      <w:r w:rsidRPr="00F918AB">
        <w:rPr>
          <w:rFonts w:cstheme="majorHAnsi"/>
          <w:b/>
          <w:szCs w:val="22"/>
        </w:rPr>
        <w:t>Note:</w:t>
      </w:r>
      <w:r>
        <w:rPr>
          <w:rFonts w:cstheme="majorHAnsi"/>
          <w:szCs w:val="22"/>
        </w:rPr>
        <w:t xml:space="preserve"> Jupyter cells output the last</w:t>
      </w:r>
      <w:r w:rsidR="00F918AB">
        <w:rPr>
          <w:rFonts w:cstheme="majorHAnsi"/>
          <w:szCs w:val="22"/>
        </w:rPr>
        <w:t xml:space="preserve"> variable even without </w:t>
      </w:r>
      <w:r w:rsidR="00F918AB" w:rsidRPr="00F918AB">
        <w:rPr>
          <w:rStyle w:val="CodeZchn"/>
        </w:rPr>
        <w:t>print()</w:t>
      </w:r>
      <w:r w:rsidR="00F918AB">
        <w:rPr>
          <w:rFonts w:cstheme="majorHAnsi"/>
          <w:szCs w:val="22"/>
        </w:rPr>
        <w:t xml:space="preserve"> or </w:t>
      </w:r>
      <w:r w:rsidR="00F918AB" w:rsidRPr="00F918AB">
        <w:rPr>
          <w:rStyle w:val="CodeZchn"/>
        </w:rPr>
        <w:t>display()</w:t>
      </w:r>
      <w:r w:rsidR="00F918AB">
        <w:rPr>
          <w:rFonts w:cstheme="majorHAnsi"/>
          <w:szCs w:val="22"/>
        </w:rPr>
        <w:t xml:space="preserve"> functions</w:t>
      </w:r>
    </w:p>
    <w:p w14:paraId="251751A5" w14:textId="498DCA03" w:rsidR="00140DA1" w:rsidRDefault="00F918AB" w:rsidP="00E11EBC">
      <w:pPr>
        <w:numPr>
          <w:ilvl w:val="0"/>
          <w:numId w:val="28"/>
        </w:numPr>
        <w:rPr>
          <w:rFonts w:cstheme="majorHAnsi"/>
          <w:szCs w:val="22"/>
        </w:rPr>
      </w:pPr>
      <w:r>
        <w:rPr>
          <w:rFonts w:cstheme="majorHAnsi"/>
          <w:szCs w:val="22"/>
        </w:rPr>
        <w:t>The last second to last cell sets individual identification and hyperparameters for the model to be created and trained.</w:t>
      </w:r>
    </w:p>
    <w:p w14:paraId="0B52C2B1" w14:textId="118D2184" w:rsidR="00F918AB" w:rsidDel="006F2885" w:rsidRDefault="00F918AB" w:rsidP="006F2885">
      <w:pPr>
        <w:numPr>
          <w:ilvl w:val="0"/>
          <w:numId w:val="28"/>
        </w:numPr>
        <w:rPr>
          <w:del w:id="199" w:author="Julian Kimmig" w:date="2023-12-01T14:50:00Z"/>
          <w:rFonts w:cstheme="majorHAnsi"/>
          <w:szCs w:val="22"/>
        </w:rPr>
      </w:pPr>
      <w:r>
        <w:rPr>
          <w:rFonts w:cstheme="majorHAnsi"/>
          <w:szCs w:val="22"/>
        </w:rPr>
        <w:t xml:space="preserve">The last cell contains mainly the </w:t>
      </w:r>
      <w:proofErr w:type="spellStart"/>
      <w:r w:rsidRPr="00F918AB">
        <w:rPr>
          <w:rStyle w:val="CodeZchn"/>
        </w:rPr>
        <w:t>train_</w:t>
      </w:r>
      <w:proofErr w:type="gramStart"/>
      <w:r w:rsidRPr="00F918AB">
        <w:rPr>
          <w:rStyle w:val="CodeZchn"/>
        </w:rPr>
        <w:t>model</w:t>
      </w:r>
      <w:proofErr w:type="spellEnd"/>
      <w:r w:rsidRPr="00F918AB">
        <w:rPr>
          <w:rStyle w:val="CodeZchn"/>
        </w:rPr>
        <w:t>(</w:t>
      </w:r>
      <w:proofErr w:type="gramEnd"/>
      <w:r w:rsidRPr="00F918AB">
        <w:rPr>
          <w:rStyle w:val="CodeZchn"/>
        </w:rPr>
        <w:t>)</w:t>
      </w:r>
      <w:r>
        <w:rPr>
          <w:rFonts w:cstheme="majorHAnsi"/>
          <w:szCs w:val="22"/>
        </w:rPr>
        <w:t xml:space="preserve"> function.</w:t>
      </w:r>
      <w:ins w:id="200" w:author="Julian Kimmig" w:date="2023-12-01T14:47:00Z">
        <w:r w:rsidR="006F2885">
          <w:rPr>
            <w:rFonts w:cstheme="majorHAnsi"/>
            <w:szCs w:val="22"/>
          </w:rPr>
          <w:t xml:space="preserve"> The training is performed based on the hyperparameters previously defined. If the model with the specified name already exis</w:t>
        </w:r>
      </w:ins>
      <w:ins w:id="201" w:author="Julian Kimmig" w:date="2023-12-01T14:48:00Z">
        <w:r w:rsidR="006F2885">
          <w:rPr>
            <w:rFonts w:cstheme="majorHAnsi"/>
            <w:szCs w:val="22"/>
          </w:rPr>
          <w:t>ts it loads the model and continues the training where it was stopped in the last run. Here it is important that the same hyperparameters are used, if they are changed, the hype</w:t>
        </w:r>
      </w:ins>
      <w:ins w:id="202" w:author="Julian Kimmig" w:date="2023-12-01T14:49:00Z">
        <w:r w:rsidR="006F2885">
          <w:rPr>
            <w:rFonts w:cstheme="majorHAnsi"/>
            <w:szCs w:val="22"/>
          </w:rPr>
          <w:t xml:space="preserve">rparameters of the loaded model and the defined ones can mismatch which would result in an error. In such cases we recommend to either </w:t>
        </w:r>
        <w:proofErr w:type="spellStart"/>
        <w:r w:rsidR="006F2885">
          <w:rPr>
            <w:rFonts w:cstheme="majorHAnsi"/>
            <w:szCs w:val="22"/>
          </w:rPr>
          <w:t>delet</w:t>
        </w:r>
        <w:proofErr w:type="spellEnd"/>
        <w:r w:rsidR="006F2885">
          <w:rPr>
            <w:rFonts w:cstheme="majorHAnsi"/>
            <w:szCs w:val="22"/>
          </w:rPr>
          <w:t xml:space="preserve"> the model folder completely or simply choose a new model name.</w:t>
        </w:r>
      </w:ins>
      <w:r>
        <w:rPr>
          <w:rFonts w:cstheme="majorHAnsi"/>
          <w:szCs w:val="22"/>
        </w:rPr>
        <w:t xml:space="preserve"> </w:t>
      </w:r>
      <w:del w:id="203" w:author="Julian Kimmig" w:date="2023-12-01T14:50:00Z">
        <w:r w:rsidDel="006F2885">
          <w:rPr>
            <w:rFonts w:cstheme="majorHAnsi"/>
            <w:szCs w:val="22"/>
          </w:rPr>
          <w:delText xml:space="preserve">It searches for previously trained models with the same </w:delText>
        </w:r>
        <w:r w:rsidR="002E7D35" w:rsidDel="006F2885">
          <w:rPr>
            <w:rFonts w:cstheme="majorHAnsi"/>
            <w:szCs w:val="22"/>
          </w:rPr>
          <w:delText>settings or creates a new model and trains the relevant one. Lastly it prints out a training result plot.</w:delText>
        </w:r>
      </w:del>
    </w:p>
    <w:p w14:paraId="64714434" w14:textId="77777777" w:rsidR="006865A2" w:rsidRPr="006865A2" w:rsidRDefault="006865A2" w:rsidP="006865A2">
      <w:pPr>
        <w:rPr>
          <w:rFonts w:cstheme="majorHAnsi"/>
          <w:szCs w:val="22"/>
        </w:rPr>
      </w:pPr>
    </w:p>
    <w:p w14:paraId="2E3E8D9E" w14:textId="7407D94B" w:rsidR="00E1588F" w:rsidRPr="00E1588F" w:rsidRDefault="00F61586" w:rsidP="00E1588F">
      <w:pPr>
        <w:pStyle w:val="Heading2"/>
      </w:pPr>
      <w:r>
        <w:t>Inference</w:t>
      </w:r>
      <w:r w:rsidR="00E1588F">
        <w:t xml:space="preserve"> </w:t>
      </w:r>
      <w:r w:rsidR="00E1588F" w:rsidRPr="00FD6E2C">
        <w:t>Jupyter-notebook</w:t>
      </w:r>
    </w:p>
    <w:p w14:paraId="0C353406" w14:textId="40F41566" w:rsidR="00401A19" w:rsidRDefault="00E1588F" w:rsidP="00401A19">
      <w:pPr>
        <w:numPr>
          <w:ilvl w:val="0"/>
          <w:numId w:val="28"/>
        </w:numPr>
        <w:rPr>
          <w:rFonts w:cstheme="majorHAnsi"/>
          <w:szCs w:val="22"/>
        </w:rPr>
      </w:pPr>
      <w:del w:id="204" w:author="Julian Kimmig" w:date="2023-12-01T14:53:00Z">
        <w:r w:rsidDel="006F2885">
          <w:rPr>
            <w:rFonts w:cstheme="majorHAnsi"/>
            <w:szCs w:val="22"/>
          </w:rPr>
          <w:delText>In the “template” folder open</w:delText>
        </w:r>
      </w:del>
      <w:ins w:id="205" w:author="Julian Kimmig" w:date="2023-12-01T14:53:00Z">
        <w:r w:rsidR="006F2885">
          <w:rPr>
            <w:rFonts w:cstheme="majorHAnsi"/>
            <w:szCs w:val="22"/>
          </w:rPr>
          <w:t>O</w:t>
        </w:r>
      </w:ins>
      <w:r>
        <w:rPr>
          <w:rFonts w:cstheme="majorHAnsi"/>
          <w:szCs w:val="22"/>
        </w:rPr>
        <w:t xml:space="preserve"> the </w:t>
      </w:r>
      <w:r w:rsidR="00A75CDE">
        <w:rPr>
          <w:rFonts w:cstheme="majorHAnsi"/>
          <w:szCs w:val="22"/>
        </w:rPr>
        <w:t>“</w:t>
      </w:r>
      <w:proofErr w:type="spellStart"/>
      <w:proofErr w:type="gramStart"/>
      <w:r w:rsidRPr="00E1588F">
        <w:rPr>
          <w:rFonts w:cstheme="majorHAnsi"/>
          <w:szCs w:val="22"/>
        </w:rPr>
        <w:t>inference.ipynb</w:t>
      </w:r>
      <w:proofErr w:type="spellEnd"/>
      <w:proofErr w:type="gramEnd"/>
      <w:r w:rsidR="00A75CDE">
        <w:rPr>
          <w:rFonts w:cstheme="majorHAnsi"/>
          <w:szCs w:val="22"/>
        </w:rPr>
        <w:t>”</w:t>
      </w:r>
      <w:r>
        <w:rPr>
          <w:rFonts w:cstheme="majorHAnsi"/>
          <w:szCs w:val="22"/>
        </w:rPr>
        <w:t xml:space="preserve"> </w:t>
      </w:r>
      <w:proofErr w:type="spellStart"/>
      <w:r>
        <w:rPr>
          <w:rFonts w:cstheme="majorHAnsi"/>
          <w:szCs w:val="22"/>
        </w:rPr>
        <w:t>Jupyter</w:t>
      </w:r>
      <w:proofErr w:type="spellEnd"/>
      <w:r>
        <w:rPr>
          <w:rFonts w:cstheme="majorHAnsi"/>
          <w:szCs w:val="22"/>
        </w:rPr>
        <w:t xml:space="preserve"> notebook.</w:t>
      </w:r>
    </w:p>
    <w:p w14:paraId="5603899D" w14:textId="5542531D" w:rsidR="002E7D35" w:rsidRDefault="002E7D35" w:rsidP="00401A19">
      <w:pPr>
        <w:numPr>
          <w:ilvl w:val="0"/>
          <w:numId w:val="28"/>
        </w:numPr>
        <w:rPr>
          <w:rFonts w:cstheme="majorHAnsi"/>
          <w:szCs w:val="22"/>
        </w:rPr>
      </w:pPr>
      <w:r>
        <w:rPr>
          <w:rFonts w:cstheme="majorHAnsi"/>
          <w:szCs w:val="22"/>
        </w:rPr>
        <w:t xml:space="preserve">This third notebook is built </w:t>
      </w:r>
      <w:r w:rsidR="00F8094C">
        <w:rPr>
          <w:rFonts w:cstheme="majorHAnsi"/>
          <w:szCs w:val="22"/>
        </w:rPr>
        <w:t>for the utilization of an already trained model.</w:t>
      </w:r>
    </w:p>
    <w:p w14:paraId="535CFDD5" w14:textId="06006D91" w:rsidR="00F8094C" w:rsidRDefault="00F8094C" w:rsidP="00401A19">
      <w:pPr>
        <w:numPr>
          <w:ilvl w:val="0"/>
          <w:numId w:val="28"/>
        </w:numPr>
        <w:rPr>
          <w:rFonts w:cstheme="majorHAnsi"/>
          <w:szCs w:val="22"/>
        </w:rPr>
      </w:pPr>
      <w:r>
        <w:rPr>
          <w:rFonts w:cstheme="majorHAnsi"/>
          <w:szCs w:val="22"/>
        </w:rPr>
        <w:t xml:space="preserve">In the same manner as the notebooks before the first three cells import the same libraries, set the path and name to the desired model and load a dataset </w:t>
      </w:r>
      <w:r w:rsidR="001726D8">
        <w:rPr>
          <w:rFonts w:cstheme="majorHAnsi"/>
          <w:szCs w:val="22"/>
        </w:rPr>
        <w:t>supposedly</w:t>
      </w:r>
      <w:r>
        <w:rPr>
          <w:rFonts w:cstheme="majorHAnsi"/>
          <w:szCs w:val="22"/>
        </w:rPr>
        <w:t xml:space="preserve"> missing the target value.</w:t>
      </w:r>
    </w:p>
    <w:p w14:paraId="2FB33576" w14:textId="4F180B84" w:rsidR="00F8094C" w:rsidRDefault="001726D8" w:rsidP="00401A19">
      <w:pPr>
        <w:numPr>
          <w:ilvl w:val="0"/>
          <w:numId w:val="28"/>
        </w:numPr>
        <w:rPr>
          <w:rFonts w:cstheme="majorHAnsi"/>
          <w:szCs w:val="22"/>
        </w:rPr>
      </w:pPr>
      <w:r>
        <w:rPr>
          <w:rFonts w:cstheme="majorHAnsi"/>
          <w:szCs w:val="22"/>
        </w:rPr>
        <w:t>In the fourth cell the PFP is created, and additional training information is set and fitted to the chosen model.</w:t>
      </w:r>
    </w:p>
    <w:p w14:paraId="3149546F" w14:textId="7A779820" w:rsidR="001726D8" w:rsidRDefault="001726D8" w:rsidP="00401A19">
      <w:pPr>
        <w:numPr>
          <w:ilvl w:val="0"/>
          <w:numId w:val="28"/>
        </w:numPr>
        <w:rPr>
          <w:rFonts w:cstheme="majorHAnsi"/>
          <w:szCs w:val="22"/>
        </w:rPr>
      </w:pPr>
      <w:r>
        <w:rPr>
          <w:rFonts w:cstheme="majorHAnsi"/>
          <w:szCs w:val="22"/>
        </w:rPr>
        <w:t>In the subsequent cell the PFP is reduced model specific (see step 11).</w:t>
      </w:r>
    </w:p>
    <w:p w14:paraId="47C6835A" w14:textId="6ABBF39D" w:rsidR="001726D8" w:rsidRDefault="001726D8" w:rsidP="001726D8">
      <w:pPr>
        <w:numPr>
          <w:ilvl w:val="0"/>
          <w:numId w:val="28"/>
        </w:numPr>
        <w:rPr>
          <w:rFonts w:cstheme="majorHAnsi"/>
          <w:szCs w:val="22"/>
        </w:rPr>
      </w:pPr>
      <w:r>
        <w:rPr>
          <w:rFonts w:cstheme="majorHAnsi"/>
          <w:szCs w:val="22"/>
        </w:rPr>
        <w:t>The model is loaded in cell six.</w:t>
      </w:r>
    </w:p>
    <w:p w14:paraId="3C3EDB4C" w14:textId="0894CA05" w:rsidR="001726D8" w:rsidRDefault="007D7CBE" w:rsidP="001726D8">
      <w:pPr>
        <w:numPr>
          <w:ilvl w:val="0"/>
          <w:numId w:val="28"/>
        </w:numPr>
        <w:rPr>
          <w:rFonts w:cstheme="majorHAnsi"/>
          <w:szCs w:val="22"/>
        </w:rPr>
      </w:pPr>
      <w:r>
        <w:rPr>
          <w:rFonts w:cstheme="majorHAnsi"/>
          <w:szCs w:val="22"/>
        </w:rPr>
        <w:t xml:space="preserve">In cell seven the target variable is </w:t>
      </w:r>
      <w:del w:id="206" w:author="Julian Kimmig" w:date="2023-12-01T15:08:00Z">
        <w:r w:rsidDel="00D16AB5">
          <w:rPr>
            <w:rFonts w:cstheme="majorHAnsi"/>
            <w:szCs w:val="22"/>
          </w:rPr>
          <w:delText xml:space="preserve">determined </w:delText>
        </w:r>
      </w:del>
      <w:ins w:id="207" w:author="Julian Kimmig" w:date="2023-12-01T15:08:00Z">
        <w:r w:rsidR="00D16AB5">
          <w:rPr>
            <w:rFonts w:cstheme="majorHAnsi"/>
            <w:szCs w:val="22"/>
          </w:rPr>
          <w:t>calculated by the mode</w:t>
        </w:r>
      </w:ins>
      <w:ins w:id="208" w:author="Julian Kimmig" w:date="2023-12-01T15:09:00Z">
        <w:r w:rsidR="00D16AB5">
          <w:rPr>
            <w:rFonts w:cstheme="majorHAnsi"/>
            <w:szCs w:val="22"/>
          </w:rPr>
          <w:t>l</w:t>
        </w:r>
      </w:ins>
      <w:ins w:id="209" w:author="Julian Kimmig" w:date="2023-12-01T15:08:00Z">
        <w:r w:rsidR="00D16AB5">
          <w:rPr>
            <w:rFonts w:cstheme="majorHAnsi"/>
            <w:szCs w:val="22"/>
          </w:rPr>
          <w:t xml:space="preserve"> </w:t>
        </w:r>
      </w:ins>
      <w:r>
        <w:rPr>
          <w:rFonts w:cstheme="majorHAnsi"/>
          <w:szCs w:val="22"/>
        </w:rPr>
        <w:t>based on the structural PFP data as input.</w:t>
      </w:r>
    </w:p>
    <w:p w14:paraId="356C0B82" w14:textId="37F2A370" w:rsidR="004E1977" w:rsidRPr="007D7CBE" w:rsidRDefault="007D7CBE" w:rsidP="00167A4D">
      <w:pPr>
        <w:numPr>
          <w:ilvl w:val="0"/>
          <w:numId w:val="28"/>
        </w:numPr>
        <w:rPr>
          <w:rFonts w:cstheme="majorHAnsi"/>
          <w:szCs w:val="22"/>
        </w:rPr>
      </w:pPr>
      <w:r>
        <w:rPr>
          <w:rFonts w:cstheme="majorHAnsi"/>
          <w:szCs w:val="22"/>
        </w:rPr>
        <w:lastRenderedPageBreak/>
        <w:t>Lastly the calculated data is inserted into the initial data set and displayed.</w:t>
      </w:r>
    </w:p>
    <w:p w14:paraId="356FE668" w14:textId="77777777" w:rsidR="000728D1" w:rsidRPr="00183A1E" w:rsidRDefault="000728D1" w:rsidP="00152796">
      <w:pPr>
        <w:ind w:left="720"/>
        <w:rPr>
          <w:rFonts w:cstheme="majorHAnsi"/>
          <w:szCs w:val="22"/>
        </w:rPr>
      </w:pPr>
    </w:p>
    <w:p w14:paraId="492D29DE" w14:textId="56988A2B" w:rsidR="004B7A53" w:rsidRPr="00183A1E" w:rsidRDefault="0022439F" w:rsidP="000728D1">
      <w:pPr>
        <w:pStyle w:val="Heading2"/>
      </w:pPr>
      <w:bookmarkStart w:id="210" w:name="_Optional:_prepare_own"/>
      <w:bookmarkEnd w:id="210"/>
      <w:r>
        <w:t>Optional: prepare own</w:t>
      </w:r>
      <w:r w:rsidR="004B7A53" w:rsidRPr="00183A1E">
        <w:t xml:space="preserve"> dataset</w:t>
      </w:r>
    </w:p>
    <w:p w14:paraId="12E27AE3" w14:textId="7CADD8BA" w:rsidR="00167A4D" w:rsidRDefault="00167A4D" w:rsidP="00167A4D">
      <w:pPr>
        <w:rPr>
          <w:rFonts w:cstheme="majorHAnsi"/>
          <w:b/>
          <w:szCs w:val="22"/>
        </w:rPr>
      </w:pPr>
      <w:r w:rsidRPr="00167A4D">
        <w:rPr>
          <w:rFonts w:cstheme="majorHAnsi"/>
          <w:b/>
          <w:szCs w:val="22"/>
        </w:rPr>
        <w:t xml:space="preserve">Timing: </w:t>
      </w:r>
      <w:r w:rsidR="004E1977">
        <w:rPr>
          <w:rFonts w:cstheme="majorHAnsi"/>
          <w:b/>
          <w:szCs w:val="22"/>
        </w:rPr>
        <w:t>1-2</w:t>
      </w:r>
      <w:r w:rsidRPr="00167A4D">
        <w:rPr>
          <w:rFonts w:cstheme="majorHAnsi"/>
          <w:b/>
          <w:szCs w:val="22"/>
        </w:rPr>
        <w:t xml:space="preserve"> </w:t>
      </w:r>
      <w:r w:rsidR="004E1977">
        <w:rPr>
          <w:rFonts w:cstheme="majorHAnsi"/>
          <w:b/>
          <w:szCs w:val="22"/>
        </w:rPr>
        <w:t>days</w:t>
      </w:r>
      <w:r w:rsidR="00F40B45">
        <w:rPr>
          <w:rFonts w:cstheme="majorHAnsi"/>
          <w:b/>
          <w:szCs w:val="22"/>
        </w:rPr>
        <w:t xml:space="preserve"> (depending </w:t>
      </w:r>
      <w:r w:rsidR="004E1977">
        <w:rPr>
          <w:rFonts w:cstheme="majorHAnsi"/>
          <w:b/>
          <w:szCs w:val="22"/>
        </w:rPr>
        <w:t>d</w:t>
      </w:r>
      <w:r w:rsidR="00F40B45">
        <w:rPr>
          <w:rFonts w:cstheme="majorHAnsi"/>
          <w:b/>
          <w:szCs w:val="22"/>
        </w:rPr>
        <w:t>ataset size).</w:t>
      </w:r>
    </w:p>
    <w:p w14:paraId="7259ED3C" w14:textId="08881BAA" w:rsidR="004E1977" w:rsidRPr="00167A4D" w:rsidRDefault="00916E97" w:rsidP="00167A4D">
      <w:pPr>
        <w:rPr>
          <w:rFonts w:cstheme="majorHAnsi"/>
          <w:b/>
          <w:szCs w:val="22"/>
        </w:rPr>
      </w:pPr>
      <w:r>
        <w:rPr>
          <w:rFonts w:cstheme="majorHAnsi"/>
          <w:b/>
          <w:szCs w:val="22"/>
        </w:rPr>
        <w:tab/>
        <w:t xml:space="preserve">Note: </w:t>
      </w:r>
      <w:r w:rsidRPr="00916E97">
        <w:rPr>
          <w:rFonts w:cstheme="majorHAnsi"/>
          <w:szCs w:val="22"/>
        </w:rPr>
        <w:t xml:space="preserve">The PFP was </w:t>
      </w:r>
      <w:r>
        <w:rPr>
          <w:rFonts w:cstheme="majorHAnsi"/>
          <w:szCs w:val="22"/>
        </w:rPr>
        <w:t xml:space="preserve">designed to </w:t>
      </w:r>
      <w:ins w:id="211" w:author="Julian Kimmig" w:date="2023-12-01T15:09:00Z">
        <w:r w:rsidR="00D16AB5">
          <w:rPr>
            <w:rFonts w:cstheme="majorHAnsi"/>
            <w:szCs w:val="22"/>
          </w:rPr>
          <w:t xml:space="preserve">also </w:t>
        </w:r>
      </w:ins>
      <w:r>
        <w:rPr>
          <w:rFonts w:cstheme="majorHAnsi"/>
          <w:szCs w:val="22"/>
        </w:rPr>
        <w:t>work with small datasets. 500 Entries are considered small.</w:t>
      </w:r>
    </w:p>
    <w:p w14:paraId="5F92F7AE" w14:textId="0D5C6250" w:rsidR="00D16AB5" w:rsidRDefault="00D16AB5" w:rsidP="0052291B">
      <w:pPr>
        <w:numPr>
          <w:ilvl w:val="0"/>
          <w:numId w:val="28"/>
        </w:numPr>
        <w:rPr>
          <w:ins w:id="212" w:author="Julian Kimmig" w:date="2023-12-01T15:10:00Z"/>
          <w:rFonts w:cstheme="majorHAnsi"/>
          <w:szCs w:val="22"/>
        </w:rPr>
      </w:pPr>
      <w:ins w:id="213" w:author="Julian Kimmig" w:date="2023-12-01T15:09:00Z">
        <w:r>
          <w:rPr>
            <w:rFonts w:cstheme="majorHAnsi"/>
            <w:szCs w:val="22"/>
          </w:rPr>
          <w:t>The</w:t>
        </w:r>
      </w:ins>
      <w:ins w:id="214" w:author="Julian Kimmig" w:date="2023-12-01T15:10:00Z">
        <w:r>
          <w:rPr>
            <w:rFonts w:cstheme="majorHAnsi"/>
            <w:szCs w:val="22"/>
          </w:rPr>
          <w:t xml:space="preserve"> probably easiest way to implement your own data is by making a copy of the template folder and renaming the copy to a descriptive name for your data.</w:t>
        </w:r>
      </w:ins>
    </w:p>
    <w:p w14:paraId="2FA5BE24" w14:textId="301B959A" w:rsidR="00D16AB5" w:rsidRDefault="00D16AB5" w:rsidP="0052291B">
      <w:pPr>
        <w:numPr>
          <w:ilvl w:val="0"/>
          <w:numId w:val="28"/>
        </w:numPr>
        <w:rPr>
          <w:ins w:id="215" w:author="Julian Kimmig" w:date="2023-12-01T15:12:00Z"/>
          <w:rFonts w:cstheme="majorHAnsi"/>
          <w:szCs w:val="22"/>
        </w:rPr>
      </w:pPr>
      <w:ins w:id="216" w:author="Julian Kimmig" w:date="2023-12-01T15:11:00Z">
        <w:r>
          <w:rPr>
            <w:rFonts w:cstheme="majorHAnsi"/>
            <w:szCs w:val="22"/>
          </w:rPr>
          <w:t>In the newly generated folder is a excel file “</w:t>
        </w:r>
        <w:r w:rsidRPr="00D16AB5">
          <w:rPr>
            <w:rFonts w:cstheme="majorHAnsi"/>
            <w:szCs w:val="22"/>
          </w:rPr>
          <w:t>excel_template.xlsx</w:t>
        </w:r>
        <w:r>
          <w:rPr>
            <w:rFonts w:cstheme="majorHAnsi"/>
            <w:szCs w:val="22"/>
          </w:rPr>
          <w:t xml:space="preserve">” which can be used as a starting point to fill in </w:t>
        </w:r>
      </w:ins>
      <w:ins w:id="217" w:author="Julian Kimmig" w:date="2023-12-01T15:12:00Z">
        <w:r>
          <w:rPr>
            <w:rFonts w:cstheme="majorHAnsi"/>
            <w:szCs w:val="22"/>
          </w:rPr>
          <w:t>your own data.</w:t>
        </w:r>
      </w:ins>
    </w:p>
    <w:p w14:paraId="018BD6A1" w14:textId="77777777" w:rsidR="00F53266" w:rsidRDefault="00D16AB5" w:rsidP="00F53266">
      <w:pPr>
        <w:numPr>
          <w:ilvl w:val="0"/>
          <w:numId w:val="28"/>
        </w:numPr>
        <w:rPr>
          <w:ins w:id="218" w:author="Julian Kimmig" w:date="2023-12-01T15:46:00Z"/>
          <w:rFonts w:cstheme="majorHAnsi"/>
          <w:szCs w:val="22"/>
        </w:rPr>
      </w:pPr>
      <w:ins w:id="219" w:author="Julian Kimmig" w:date="2023-12-01T15:12:00Z">
        <w:r w:rsidRPr="00D16AB5">
          <w:rPr>
            <w:rFonts w:cstheme="majorHAnsi"/>
            <w:szCs w:val="22"/>
          </w:rPr>
          <w:t>The structure is as follows:</w:t>
        </w:r>
      </w:ins>
    </w:p>
    <w:p w14:paraId="0F877DD2" w14:textId="099F155B" w:rsidR="00692589" w:rsidRPr="00F53266" w:rsidRDefault="00D16AB5" w:rsidP="00F53266">
      <w:pPr>
        <w:numPr>
          <w:ilvl w:val="1"/>
          <w:numId w:val="28"/>
        </w:numPr>
        <w:rPr>
          <w:ins w:id="220" w:author="Julian Kimmig" w:date="2023-12-01T15:15:00Z"/>
          <w:rFonts w:cstheme="majorHAnsi"/>
          <w:szCs w:val="22"/>
        </w:rPr>
        <w:pPrChange w:id="221" w:author="Julian Kimmig" w:date="2023-12-01T15:46:00Z">
          <w:pPr>
            <w:numPr>
              <w:numId w:val="28"/>
            </w:numPr>
            <w:ind w:left="720" w:hanging="360"/>
          </w:pPr>
        </w:pPrChange>
      </w:pPr>
      <w:ins w:id="222" w:author="Julian Kimmig" w:date="2023-12-01T15:13:00Z">
        <w:r w:rsidRPr="00F53266">
          <w:rPr>
            <w:rFonts w:cstheme="majorHAnsi"/>
            <w:szCs w:val="22"/>
          </w:rPr>
          <w:t xml:space="preserve">For each repeating in a polymer have to be made </w:t>
        </w:r>
      </w:ins>
      <w:ins w:id="223" w:author="Julian Kimmig" w:date="2023-12-01T15:21:00Z">
        <w:r w:rsidR="00692589" w:rsidRPr="00F53266">
          <w:rPr>
            <w:rFonts w:cstheme="majorHAnsi"/>
            <w:szCs w:val="22"/>
          </w:rPr>
          <w:t>‘</w:t>
        </w:r>
      </w:ins>
      <w:proofErr w:type="spellStart"/>
      <w:ins w:id="224" w:author="Julian Kimmig" w:date="2023-12-01T15:13:00Z">
        <w:r w:rsidRPr="00F53266">
          <w:rPr>
            <w:rFonts w:cstheme="majorHAnsi"/>
            <w:szCs w:val="22"/>
          </w:rPr>
          <w:t>SMILES_repeating_unit</w:t>
        </w:r>
        <w:proofErr w:type="spellEnd"/>
        <w:r w:rsidRPr="00F53266">
          <w:rPr>
            <w:rFonts w:cstheme="majorHAnsi"/>
            <w:szCs w:val="22"/>
          </w:rPr>
          <w:t>_</w:t>
        </w:r>
        <w:r w:rsidRPr="00F53266">
          <w:rPr>
            <w:rFonts w:cstheme="majorHAnsi"/>
            <w:szCs w:val="22"/>
          </w:rPr>
          <w:t>#</w:t>
        </w:r>
      </w:ins>
      <w:ins w:id="225" w:author="Julian Kimmig" w:date="2023-12-01T15:21:00Z">
        <w:r w:rsidR="00692589" w:rsidRPr="00F53266">
          <w:rPr>
            <w:rFonts w:cstheme="majorHAnsi"/>
            <w:szCs w:val="22"/>
          </w:rPr>
          <w:t>’</w:t>
        </w:r>
      </w:ins>
      <w:ins w:id="226" w:author="Julian Kimmig" w:date="2023-12-01T15:13:00Z">
        <w:r w:rsidRPr="00F53266">
          <w:rPr>
            <w:rFonts w:cstheme="majorHAnsi"/>
            <w:szCs w:val="22"/>
          </w:rPr>
          <w:t xml:space="preserve"> and </w:t>
        </w:r>
      </w:ins>
      <w:ins w:id="227" w:author="Julian Kimmig" w:date="2023-12-01T15:14:00Z">
        <w:r w:rsidRPr="00F53266">
          <w:rPr>
            <w:rFonts w:cstheme="majorHAnsi"/>
            <w:szCs w:val="22"/>
          </w:rPr>
          <w:t>‘</w:t>
        </w:r>
      </w:ins>
      <w:proofErr w:type="spellStart"/>
      <w:ins w:id="228" w:author="Julian Kimmig" w:date="2023-12-01T15:13:00Z">
        <w:r w:rsidRPr="00F53266">
          <w:rPr>
            <w:rFonts w:cstheme="majorHAnsi"/>
            <w:szCs w:val="22"/>
          </w:rPr>
          <w:t>molpercent_repeating_unit</w:t>
        </w:r>
        <w:proofErr w:type="spellEnd"/>
        <w:r w:rsidRPr="00F53266">
          <w:rPr>
            <w:rFonts w:cstheme="majorHAnsi"/>
            <w:szCs w:val="22"/>
          </w:rPr>
          <w:t>_</w:t>
        </w:r>
        <w:r w:rsidRPr="00F53266">
          <w:rPr>
            <w:rFonts w:cstheme="majorHAnsi"/>
            <w:szCs w:val="22"/>
          </w:rPr>
          <w:t>#’</w:t>
        </w:r>
      </w:ins>
      <w:ins w:id="229" w:author="Julian Kimmig" w:date="2023-12-01T15:14:00Z">
        <w:r w:rsidRPr="00F53266">
          <w:rPr>
            <w:rFonts w:cstheme="majorHAnsi"/>
            <w:szCs w:val="22"/>
          </w:rPr>
          <w:t xml:space="preserve"> where # is unique in the table, we recommend increasing numbering or letters (1,2,3… or </w:t>
        </w:r>
        <w:proofErr w:type="gramStart"/>
        <w:r w:rsidRPr="00F53266">
          <w:rPr>
            <w:rFonts w:cstheme="majorHAnsi"/>
            <w:szCs w:val="22"/>
          </w:rPr>
          <w:t>A,B</w:t>
        </w:r>
        <w:proofErr w:type="gramEnd"/>
        <w:r w:rsidRPr="00F53266">
          <w:rPr>
            <w:rFonts w:cstheme="majorHAnsi"/>
            <w:szCs w:val="22"/>
          </w:rPr>
          <w:t>,C,…)</w:t>
        </w:r>
      </w:ins>
      <w:ins w:id="230" w:author="Julian Kimmig" w:date="2023-12-01T15:15:00Z">
        <w:r w:rsidRPr="00F53266">
          <w:rPr>
            <w:rFonts w:cstheme="majorHAnsi"/>
            <w:szCs w:val="22"/>
          </w:rPr>
          <w:t xml:space="preserve">. The </w:t>
        </w:r>
        <w:r w:rsidRPr="00F53266">
          <w:rPr>
            <w:rFonts w:cstheme="majorHAnsi"/>
            <w:szCs w:val="22"/>
          </w:rPr>
          <w:t>“</w:t>
        </w:r>
        <w:proofErr w:type="spellStart"/>
        <w:r w:rsidRPr="00F53266">
          <w:rPr>
            <w:rFonts w:cstheme="majorHAnsi"/>
            <w:szCs w:val="22"/>
          </w:rPr>
          <w:t>SMILES_repeating_unit</w:t>
        </w:r>
        <w:proofErr w:type="spellEnd"/>
        <w:r w:rsidRPr="00F53266">
          <w:rPr>
            <w:rFonts w:cstheme="majorHAnsi"/>
            <w:szCs w:val="22"/>
          </w:rPr>
          <w:t>_#”</w:t>
        </w:r>
        <w:r w:rsidRPr="00F53266">
          <w:rPr>
            <w:rFonts w:cstheme="majorHAnsi"/>
            <w:szCs w:val="22"/>
          </w:rPr>
          <w:t xml:space="preserve"> contains valid smiles </w:t>
        </w:r>
      </w:ins>
      <w:ins w:id="231" w:author="Julian Kimmig" w:date="2023-12-01T15:16:00Z">
        <w:r w:rsidRPr="00F53266">
          <w:rPr>
            <w:rFonts w:cstheme="majorHAnsi"/>
            <w:szCs w:val="22"/>
          </w:rPr>
          <w:t xml:space="preserve">for the repeating unit, which </w:t>
        </w:r>
        <w:proofErr w:type="gramStart"/>
        <w:r w:rsidRPr="00F53266">
          <w:rPr>
            <w:rFonts w:cstheme="majorHAnsi"/>
            <w:szCs w:val="22"/>
          </w:rPr>
          <w:t>have to</w:t>
        </w:r>
        <w:proofErr w:type="gramEnd"/>
        <w:r w:rsidRPr="00F53266">
          <w:rPr>
            <w:rFonts w:cstheme="majorHAnsi"/>
            <w:szCs w:val="22"/>
          </w:rPr>
          <w:t xml:space="preserve"> start end </w:t>
        </w:r>
      </w:ins>
      <w:proofErr w:type="spellStart"/>
      <w:ins w:id="232" w:author="Julian Kimmig" w:date="2023-12-01T15:17:00Z">
        <w:r w:rsidRPr="00F53266">
          <w:rPr>
            <w:rFonts w:cstheme="majorHAnsi"/>
            <w:szCs w:val="22"/>
          </w:rPr>
          <w:t>end</w:t>
        </w:r>
        <w:proofErr w:type="spellEnd"/>
        <w:r w:rsidRPr="00F53266">
          <w:rPr>
            <w:rFonts w:cstheme="majorHAnsi"/>
            <w:szCs w:val="22"/>
          </w:rPr>
          <w:t xml:space="preserve"> with an atom with incomplete valency (radical). All sidechains and/or backbone atoms must be placed </w:t>
        </w:r>
      </w:ins>
      <w:proofErr w:type="spellStart"/>
      <w:ins w:id="233" w:author="Julian Kimmig" w:date="2023-12-01T15:18:00Z">
        <w:r w:rsidRPr="00F53266">
          <w:rPr>
            <w:rFonts w:cstheme="majorHAnsi"/>
            <w:szCs w:val="22"/>
          </w:rPr>
          <w:t>inbetween</w:t>
        </w:r>
        <w:proofErr w:type="spellEnd"/>
        <w:r w:rsidRPr="00F53266">
          <w:rPr>
            <w:rFonts w:cstheme="majorHAnsi"/>
            <w:szCs w:val="22"/>
          </w:rPr>
          <w:t xml:space="preserve"> the two radical groups or appended in brackets, e.g. [CH2]CC</w:t>
        </w:r>
        <w:r w:rsidRPr="00F53266">
          <w:rPr>
            <w:rFonts w:cstheme="majorHAnsi"/>
            <w:szCs w:val="22"/>
          </w:rPr>
          <w:t>[CH2]</w:t>
        </w:r>
        <w:r w:rsidRPr="00F53266">
          <w:rPr>
            <w:rFonts w:cstheme="majorHAnsi"/>
            <w:szCs w:val="22"/>
          </w:rPr>
          <w:t xml:space="preserve"> and </w:t>
        </w:r>
        <w:r w:rsidRPr="00F53266">
          <w:rPr>
            <w:rFonts w:cstheme="majorHAnsi"/>
            <w:szCs w:val="22"/>
          </w:rPr>
          <w:t>[CH2]</w:t>
        </w:r>
        <w:r w:rsidRPr="00F53266">
          <w:rPr>
            <w:rFonts w:cstheme="majorHAnsi"/>
            <w:szCs w:val="22"/>
          </w:rPr>
          <w:t>C</w:t>
        </w:r>
        <w:r w:rsidRPr="00F53266">
          <w:rPr>
            <w:rFonts w:cstheme="majorHAnsi"/>
            <w:szCs w:val="22"/>
          </w:rPr>
          <w:t>[CH]</w:t>
        </w:r>
        <w:r w:rsidRPr="00F53266">
          <w:rPr>
            <w:rFonts w:cstheme="majorHAnsi"/>
            <w:szCs w:val="22"/>
          </w:rPr>
          <w:t xml:space="preserve">(C) </w:t>
        </w:r>
      </w:ins>
      <w:ins w:id="234" w:author="Julian Kimmig" w:date="2023-12-01T15:19:00Z">
        <w:r w:rsidRPr="00F53266">
          <w:rPr>
            <w:rFonts w:cstheme="majorHAnsi"/>
            <w:szCs w:val="22"/>
          </w:rPr>
          <w:t xml:space="preserve">are valid but </w:t>
        </w:r>
        <w:r w:rsidRPr="00F53266">
          <w:rPr>
            <w:rFonts w:cstheme="majorHAnsi"/>
            <w:szCs w:val="22"/>
          </w:rPr>
          <w:t>[CH2]</w:t>
        </w:r>
        <w:r w:rsidRPr="00F53266">
          <w:rPr>
            <w:rFonts w:cstheme="majorHAnsi"/>
            <w:szCs w:val="22"/>
          </w:rPr>
          <w:t>C[CH]C is not. The reason for that is internally the smiles string are concatenated, e.g.</w:t>
        </w:r>
      </w:ins>
      <w:ins w:id="235" w:author="Julian Kimmig" w:date="2023-12-01T15:16:00Z">
        <w:r w:rsidRPr="00F53266">
          <w:rPr>
            <w:rFonts w:cstheme="majorHAnsi"/>
            <w:szCs w:val="22"/>
          </w:rPr>
          <w:t xml:space="preserve"> </w:t>
        </w:r>
      </w:ins>
      <w:ins w:id="236" w:author="Julian Kimmig" w:date="2023-12-01T15:46:00Z">
        <w:r w:rsidR="00F53266">
          <w:rPr>
            <w:rFonts w:cstheme="majorHAnsi"/>
            <w:szCs w:val="22"/>
          </w:rPr>
          <w:t>[</w:t>
        </w:r>
      </w:ins>
      <w:ins w:id="237" w:author="Julian Kimmig" w:date="2023-12-01T15:19:00Z">
        <w:r w:rsidRPr="00F53266">
          <w:rPr>
            <w:rFonts w:cstheme="majorHAnsi"/>
            <w:szCs w:val="22"/>
          </w:rPr>
          <w:t>CH2]CC[CH2]</w:t>
        </w:r>
        <w:r w:rsidRPr="00F53266">
          <w:rPr>
            <w:rFonts w:cstheme="majorHAnsi"/>
            <w:szCs w:val="22"/>
          </w:rPr>
          <w:t xml:space="preserve"> becomes …</w:t>
        </w:r>
        <w:r w:rsidRPr="00F53266">
          <w:rPr>
            <w:rFonts w:cstheme="majorHAnsi"/>
            <w:szCs w:val="22"/>
          </w:rPr>
          <w:t>[CH2]CC[CH2][CH2]CC[CH2][CH2]CC[CH2]</w:t>
        </w:r>
      </w:ins>
      <w:ins w:id="238" w:author="Julian Kimmig" w:date="2023-12-01T15:20:00Z">
        <w:r w:rsidRPr="00F53266">
          <w:rPr>
            <w:rFonts w:cstheme="majorHAnsi"/>
            <w:szCs w:val="22"/>
          </w:rPr>
          <w:t xml:space="preserve">… which is a valid polymer but </w:t>
        </w:r>
        <w:r w:rsidRPr="00F53266">
          <w:rPr>
            <w:rFonts w:cstheme="majorHAnsi"/>
            <w:szCs w:val="22"/>
          </w:rPr>
          <w:t>[CH2]C[CH]C</w:t>
        </w:r>
        <w:r w:rsidRPr="00F53266">
          <w:rPr>
            <w:rFonts w:cstheme="majorHAnsi"/>
            <w:szCs w:val="22"/>
          </w:rPr>
          <w:t xml:space="preserve"> becomes …</w:t>
        </w:r>
        <w:r w:rsidRPr="00F53266">
          <w:rPr>
            <w:rFonts w:cstheme="majorHAnsi"/>
            <w:szCs w:val="22"/>
          </w:rPr>
          <w:t>[CH2]C[CH]C[CH2]C[CH]C[CH2]C[CH]C</w:t>
        </w:r>
        <w:r w:rsidRPr="00F53266">
          <w:rPr>
            <w:rFonts w:cstheme="majorHAnsi"/>
            <w:szCs w:val="22"/>
          </w:rPr>
          <w:t>… which is structurally also valid but is not correlating to the i</w:t>
        </w:r>
      </w:ins>
      <w:ins w:id="239" w:author="Julian Kimmig" w:date="2023-12-01T15:21:00Z">
        <w:r w:rsidRPr="00F53266">
          <w:rPr>
            <w:rFonts w:cstheme="majorHAnsi"/>
            <w:szCs w:val="22"/>
          </w:rPr>
          <w:t>ntended repeating unit with a -CH</w:t>
        </w:r>
        <w:r w:rsidRPr="00F53266">
          <w:rPr>
            <w:rFonts w:cstheme="majorHAnsi"/>
            <w:szCs w:val="22"/>
            <w:vertAlign w:val="subscript"/>
            <w:rPrChange w:id="240" w:author="Julian Kimmig" w:date="2023-12-01T15:46:00Z">
              <w:rPr>
                <w:rFonts w:cstheme="majorHAnsi"/>
                <w:szCs w:val="22"/>
              </w:rPr>
            </w:rPrChange>
          </w:rPr>
          <w:t>3</w:t>
        </w:r>
        <w:r w:rsidRPr="00F53266">
          <w:rPr>
            <w:rFonts w:cstheme="majorHAnsi"/>
            <w:szCs w:val="22"/>
          </w:rPr>
          <w:t>-side group in the polymer</w:t>
        </w:r>
        <w:r w:rsidR="00692589" w:rsidRPr="00F53266">
          <w:rPr>
            <w:rFonts w:cstheme="majorHAnsi"/>
            <w:szCs w:val="22"/>
          </w:rPr>
          <w:t xml:space="preserve">. </w:t>
        </w:r>
      </w:ins>
      <w:ins w:id="241" w:author="Julian Kimmig" w:date="2023-12-01T15:22:00Z">
        <w:r w:rsidR="00692589" w:rsidRPr="00F53266">
          <w:rPr>
            <w:rFonts w:cstheme="majorHAnsi"/>
            <w:szCs w:val="22"/>
          </w:rPr>
          <w:t>‘</w:t>
        </w:r>
        <w:proofErr w:type="spellStart"/>
        <w:proofErr w:type="gramStart"/>
        <w:r w:rsidR="00692589" w:rsidRPr="00F53266">
          <w:rPr>
            <w:rFonts w:cstheme="majorHAnsi"/>
            <w:szCs w:val="22"/>
          </w:rPr>
          <w:t>molpercent</w:t>
        </w:r>
        <w:proofErr w:type="gramEnd"/>
        <w:r w:rsidR="00692589" w:rsidRPr="00F53266">
          <w:rPr>
            <w:rFonts w:cstheme="majorHAnsi"/>
            <w:szCs w:val="22"/>
          </w:rPr>
          <w:t>_repeating_unit</w:t>
        </w:r>
        <w:proofErr w:type="spellEnd"/>
        <w:r w:rsidR="00692589" w:rsidRPr="00F53266">
          <w:rPr>
            <w:rFonts w:cstheme="majorHAnsi"/>
            <w:szCs w:val="22"/>
          </w:rPr>
          <w:t>_#’</w:t>
        </w:r>
        <w:r w:rsidR="00692589" w:rsidRPr="00F53266">
          <w:rPr>
            <w:rFonts w:cstheme="majorHAnsi"/>
            <w:szCs w:val="22"/>
          </w:rPr>
          <w:t xml:space="preserve"> should contain the amount of the specific repeating unit in the polymer and the values should either be absolute or in percentage.</w:t>
        </w:r>
      </w:ins>
      <w:ins w:id="242" w:author="Julian Kimmig" w:date="2023-12-01T15:46:00Z">
        <w:r w:rsidR="00F53266">
          <w:rPr>
            <w:rFonts w:cstheme="majorHAnsi"/>
            <w:szCs w:val="22"/>
          </w:rPr>
          <w:br/>
        </w:r>
      </w:ins>
      <w:ins w:id="243" w:author="Julian Kimmig" w:date="2023-12-01T15:32:00Z">
        <w:r w:rsidR="00692589" w:rsidRPr="00F53266">
          <w:rPr>
            <w:rFonts w:cstheme="majorHAnsi"/>
            <w:szCs w:val="22"/>
          </w:rPr>
          <w:t>The total number of repeating unit pairs should be the maximum number of different repeating units per polymer in your dataset (rarely m</w:t>
        </w:r>
      </w:ins>
      <w:ins w:id="244" w:author="Julian Kimmig" w:date="2023-12-01T15:33:00Z">
        <w:r w:rsidR="00692589" w:rsidRPr="00F53266">
          <w:rPr>
            <w:rFonts w:cstheme="majorHAnsi"/>
            <w:szCs w:val="22"/>
          </w:rPr>
          <w:t>ore than 3</w:t>
        </w:r>
      </w:ins>
      <w:ins w:id="245" w:author="Julian Kimmig" w:date="2023-12-01T15:32:00Z">
        <w:r w:rsidR="00692589" w:rsidRPr="00F53266">
          <w:rPr>
            <w:rFonts w:cstheme="majorHAnsi"/>
            <w:szCs w:val="22"/>
          </w:rPr>
          <w:t>)</w:t>
        </w:r>
      </w:ins>
      <w:ins w:id="246" w:author="Julian Kimmig" w:date="2023-12-01T15:33:00Z">
        <w:r w:rsidR="00692589" w:rsidRPr="00F53266">
          <w:rPr>
            <w:rFonts w:cstheme="majorHAnsi"/>
            <w:szCs w:val="22"/>
          </w:rPr>
          <w:t>. Each polymer must contain at least on SMILES-</w:t>
        </w:r>
        <w:proofErr w:type="spellStart"/>
        <w:r w:rsidR="00692589" w:rsidRPr="00F53266">
          <w:rPr>
            <w:rFonts w:cstheme="majorHAnsi"/>
            <w:szCs w:val="22"/>
          </w:rPr>
          <w:t>molpercentage</w:t>
        </w:r>
        <w:proofErr w:type="spellEnd"/>
        <w:r w:rsidR="00692589" w:rsidRPr="00F53266">
          <w:rPr>
            <w:rFonts w:cstheme="majorHAnsi"/>
            <w:szCs w:val="22"/>
          </w:rPr>
          <w:t xml:space="preserve"> pair, but </w:t>
        </w:r>
        <w:r w:rsidR="00F53266" w:rsidRPr="00F53266">
          <w:rPr>
            <w:rFonts w:cstheme="majorHAnsi"/>
            <w:szCs w:val="22"/>
          </w:rPr>
          <w:t>it is not necessary to fill all</w:t>
        </w:r>
      </w:ins>
      <w:ins w:id="247" w:author="Julian Kimmig" w:date="2023-12-01T15:34:00Z">
        <w:r w:rsidR="00F53266" w:rsidRPr="00F53266">
          <w:rPr>
            <w:rFonts w:cstheme="majorHAnsi"/>
            <w:szCs w:val="22"/>
          </w:rPr>
          <w:t xml:space="preserve"> available columns, </w:t>
        </w:r>
        <w:proofErr w:type="gramStart"/>
        <w:r w:rsidR="00F53266" w:rsidRPr="00F53266">
          <w:rPr>
            <w:rFonts w:cstheme="majorHAnsi"/>
            <w:szCs w:val="22"/>
          </w:rPr>
          <w:t>Since</w:t>
        </w:r>
        <w:proofErr w:type="gramEnd"/>
        <w:r w:rsidR="00F53266" w:rsidRPr="00F53266">
          <w:rPr>
            <w:rFonts w:cstheme="majorHAnsi"/>
            <w:szCs w:val="22"/>
          </w:rPr>
          <w:t xml:space="preserve"> empty ones will be ignored.</w:t>
        </w:r>
      </w:ins>
    </w:p>
    <w:p w14:paraId="45A8E2B1" w14:textId="6DBAF5E1" w:rsidR="00D16AB5" w:rsidRDefault="00692589" w:rsidP="00F53266">
      <w:pPr>
        <w:numPr>
          <w:ilvl w:val="1"/>
          <w:numId w:val="28"/>
        </w:numPr>
        <w:rPr>
          <w:ins w:id="248" w:author="Julian Kimmig" w:date="2023-12-01T15:25:00Z"/>
          <w:rFonts w:cstheme="majorHAnsi"/>
          <w:szCs w:val="22"/>
        </w:rPr>
        <w:pPrChange w:id="249" w:author="Julian Kimmig" w:date="2023-12-01T15:46:00Z">
          <w:pPr>
            <w:numPr>
              <w:numId w:val="28"/>
            </w:numPr>
            <w:ind w:left="720" w:hanging="360"/>
          </w:pPr>
        </w:pPrChange>
      </w:pPr>
      <w:proofErr w:type="gramStart"/>
      <w:ins w:id="250" w:author="Julian Kimmig" w:date="2023-12-01T15:22:00Z">
        <w:r>
          <w:rPr>
            <w:rFonts w:cstheme="majorHAnsi"/>
            <w:szCs w:val="22"/>
          </w:rPr>
          <w:t>S</w:t>
        </w:r>
      </w:ins>
      <w:ins w:id="251" w:author="Julian Kimmig" w:date="2023-12-01T15:23:00Z">
        <w:r>
          <w:rPr>
            <w:rFonts w:cstheme="majorHAnsi"/>
            <w:szCs w:val="22"/>
          </w:rPr>
          <w:t>imilar to</w:t>
        </w:r>
        <w:proofErr w:type="gramEnd"/>
        <w:r>
          <w:rPr>
            <w:rFonts w:cstheme="majorHAnsi"/>
            <w:szCs w:val="22"/>
          </w:rPr>
          <w:t xml:space="preserve"> the repeating units start</w:t>
        </w:r>
      </w:ins>
      <w:ins w:id="252" w:author="Julian Kimmig" w:date="2023-12-01T15:24:00Z">
        <w:r>
          <w:rPr>
            <w:rFonts w:cstheme="majorHAnsi"/>
            <w:szCs w:val="22"/>
          </w:rPr>
          <w:t>-</w:t>
        </w:r>
      </w:ins>
      <w:ins w:id="253" w:author="Julian Kimmig" w:date="2023-12-01T15:23:00Z">
        <w:r>
          <w:rPr>
            <w:rFonts w:cstheme="majorHAnsi"/>
            <w:szCs w:val="22"/>
          </w:rPr>
          <w:t xml:space="preserve"> and en</w:t>
        </w:r>
      </w:ins>
      <w:ins w:id="254" w:author="Julian Kimmig" w:date="2023-12-01T15:24:00Z">
        <w:r>
          <w:rPr>
            <w:rFonts w:cstheme="majorHAnsi"/>
            <w:szCs w:val="22"/>
          </w:rPr>
          <w:t>d</w:t>
        </w:r>
      </w:ins>
      <w:ins w:id="255" w:author="Julian Kimmig" w:date="2023-12-01T15:23:00Z">
        <w:r>
          <w:rPr>
            <w:rFonts w:cstheme="majorHAnsi"/>
            <w:szCs w:val="22"/>
          </w:rPr>
          <w:t>-groups are defined in ’</w:t>
        </w:r>
        <w:proofErr w:type="spellStart"/>
        <w:r w:rsidRPr="00692589">
          <w:rPr>
            <w:rFonts w:cstheme="majorHAnsi"/>
            <w:szCs w:val="22"/>
          </w:rPr>
          <w:t>SMILES_start_group</w:t>
        </w:r>
        <w:proofErr w:type="spellEnd"/>
        <w:r>
          <w:rPr>
            <w:rFonts w:cstheme="majorHAnsi"/>
            <w:szCs w:val="22"/>
          </w:rPr>
          <w:t>’ and ‘</w:t>
        </w:r>
        <w:proofErr w:type="spellStart"/>
        <w:r w:rsidRPr="00692589">
          <w:rPr>
            <w:rFonts w:cstheme="majorHAnsi"/>
            <w:szCs w:val="22"/>
          </w:rPr>
          <w:t>SMILES_</w:t>
        </w:r>
      </w:ins>
      <w:ins w:id="256" w:author="Julian Kimmig" w:date="2023-12-01T15:24:00Z">
        <w:r>
          <w:rPr>
            <w:rFonts w:cstheme="majorHAnsi"/>
            <w:szCs w:val="22"/>
          </w:rPr>
          <w:t>end</w:t>
        </w:r>
      </w:ins>
      <w:ins w:id="257" w:author="Julian Kimmig" w:date="2023-12-01T15:23:00Z">
        <w:r w:rsidRPr="00692589">
          <w:rPr>
            <w:rFonts w:cstheme="majorHAnsi"/>
            <w:szCs w:val="22"/>
          </w:rPr>
          <w:t>_group</w:t>
        </w:r>
        <w:proofErr w:type="spellEnd"/>
        <w:r>
          <w:rPr>
            <w:rFonts w:cstheme="majorHAnsi"/>
            <w:szCs w:val="22"/>
          </w:rPr>
          <w:t>’</w:t>
        </w:r>
      </w:ins>
      <w:ins w:id="258" w:author="Julian Kimmig" w:date="2023-12-01T15:24:00Z">
        <w:r>
          <w:rPr>
            <w:rFonts w:cstheme="majorHAnsi"/>
            <w:szCs w:val="22"/>
          </w:rPr>
          <w:t xml:space="preserve">. Here the </w:t>
        </w:r>
        <w:proofErr w:type="spellStart"/>
        <w:r>
          <w:rPr>
            <w:rFonts w:cstheme="majorHAnsi"/>
            <w:szCs w:val="22"/>
          </w:rPr>
          <w:t>startgroup</w:t>
        </w:r>
        <w:proofErr w:type="spellEnd"/>
        <w:r>
          <w:rPr>
            <w:rFonts w:cstheme="majorHAnsi"/>
            <w:szCs w:val="22"/>
          </w:rPr>
          <w:t xml:space="preserve"> </w:t>
        </w:r>
        <w:proofErr w:type="gramStart"/>
        <w:r>
          <w:rPr>
            <w:rFonts w:cstheme="majorHAnsi"/>
            <w:szCs w:val="22"/>
          </w:rPr>
          <w:t>has to</w:t>
        </w:r>
        <w:proofErr w:type="gramEnd"/>
        <w:r>
          <w:rPr>
            <w:rFonts w:cstheme="majorHAnsi"/>
            <w:szCs w:val="22"/>
          </w:rPr>
          <w:t xml:space="preserve"> end with a radical to be prepended to the repeating unit string and in the same manner the end</w:t>
        </w:r>
      </w:ins>
      <w:ins w:id="259" w:author="Julian Kimmig" w:date="2023-12-01T15:25:00Z">
        <w:r>
          <w:rPr>
            <w:rFonts w:cstheme="majorHAnsi"/>
            <w:szCs w:val="22"/>
          </w:rPr>
          <w:t>-group SMILES have to start with a radical to be appended.</w:t>
        </w:r>
      </w:ins>
    </w:p>
    <w:p w14:paraId="462327D3" w14:textId="524C7F96" w:rsidR="00692589" w:rsidRDefault="00692589" w:rsidP="00F53266">
      <w:pPr>
        <w:numPr>
          <w:ilvl w:val="1"/>
          <w:numId w:val="28"/>
        </w:numPr>
        <w:rPr>
          <w:ins w:id="260" w:author="Julian Kimmig" w:date="2023-12-01T15:27:00Z"/>
          <w:rFonts w:cstheme="majorHAnsi"/>
          <w:szCs w:val="22"/>
        </w:rPr>
        <w:pPrChange w:id="261" w:author="Julian Kimmig" w:date="2023-12-01T15:46:00Z">
          <w:pPr>
            <w:numPr>
              <w:numId w:val="28"/>
            </w:numPr>
            <w:ind w:left="720" w:hanging="360"/>
          </w:pPr>
        </w:pPrChange>
      </w:pPr>
      <w:ins w:id="262" w:author="Julian Kimmig" w:date="2023-12-01T15:25:00Z">
        <w:r>
          <w:rPr>
            <w:rFonts w:cstheme="majorHAnsi"/>
            <w:szCs w:val="22"/>
          </w:rPr>
          <w:t xml:space="preserve"> Also mandatory is the ‘Mn’ column which </w:t>
        </w:r>
      </w:ins>
      <w:ins w:id="263" w:author="Julian Kimmig" w:date="2023-12-01T15:26:00Z">
        <w:r>
          <w:rPr>
            <w:rFonts w:cstheme="majorHAnsi"/>
            <w:szCs w:val="22"/>
          </w:rPr>
          <w:t>contains the number average total masses of the polymers (other masses like Mw or even the degree of polymer could also work, but</w:t>
        </w:r>
      </w:ins>
      <w:ins w:id="264" w:author="Julian Kimmig" w:date="2023-12-01T15:27:00Z">
        <w:r>
          <w:rPr>
            <w:rFonts w:cstheme="majorHAnsi"/>
            <w:szCs w:val="22"/>
          </w:rPr>
          <w:t xml:space="preserve"> Mn has the most descriptive value</w:t>
        </w:r>
      </w:ins>
      <w:ins w:id="265" w:author="Julian Kimmig" w:date="2023-12-01T15:26:00Z">
        <w:r>
          <w:rPr>
            <w:rFonts w:cstheme="majorHAnsi"/>
            <w:szCs w:val="22"/>
          </w:rPr>
          <w:t>)</w:t>
        </w:r>
      </w:ins>
      <w:ins w:id="266" w:author="Julian Kimmig" w:date="2023-12-01T15:27:00Z">
        <w:r>
          <w:rPr>
            <w:rFonts w:cstheme="majorHAnsi"/>
            <w:szCs w:val="22"/>
          </w:rPr>
          <w:t>.</w:t>
        </w:r>
      </w:ins>
    </w:p>
    <w:p w14:paraId="09E54397" w14:textId="290FDE13" w:rsidR="00692589" w:rsidRDefault="00692589" w:rsidP="00F53266">
      <w:pPr>
        <w:numPr>
          <w:ilvl w:val="1"/>
          <w:numId w:val="28"/>
        </w:numPr>
        <w:rPr>
          <w:ins w:id="267" w:author="Julian Kimmig" w:date="2023-12-01T15:40:00Z"/>
          <w:rFonts w:cstheme="majorHAnsi"/>
          <w:szCs w:val="22"/>
        </w:rPr>
        <w:pPrChange w:id="268" w:author="Julian Kimmig" w:date="2023-12-01T15:46:00Z">
          <w:pPr>
            <w:numPr>
              <w:numId w:val="28"/>
            </w:numPr>
            <w:ind w:left="720" w:hanging="360"/>
          </w:pPr>
        </w:pPrChange>
      </w:pPr>
      <w:ins w:id="269" w:author="Julian Kimmig" w:date="2023-12-01T15:28:00Z">
        <w:r>
          <w:rPr>
            <w:rFonts w:cstheme="majorHAnsi"/>
            <w:szCs w:val="22"/>
          </w:rPr>
          <w:t>Additives often have a significant influence on the polymer properties</w:t>
        </w:r>
      </w:ins>
      <w:ins w:id="270" w:author="Julian Kimmig" w:date="2023-12-01T15:31:00Z">
        <w:r>
          <w:rPr>
            <w:rFonts w:cstheme="majorHAnsi"/>
            <w:szCs w:val="22"/>
          </w:rPr>
          <w:t xml:space="preserve">, which is why we implemented them as </w:t>
        </w:r>
        <w:proofErr w:type="spellStart"/>
        <w:proofErr w:type="gramStart"/>
        <w:r>
          <w:rPr>
            <w:rFonts w:cstheme="majorHAnsi"/>
            <w:szCs w:val="22"/>
          </w:rPr>
          <w:t>well.Similar</w:t>
        </w:r>
        <w:proofErr w:type="spellEnd"/>
        <w:proofErr w:type="gramEnd"/>
        <w:r>
          <w:rPr>
            <w:rFonts w:cstheme="majorHAnsi"/>
            <w:szCs w:val="22"/>
          </w:rPr>
          <w:t xml:space="preserve"> to the repeating units two columns are necessary for each</w:t>
        </w:r>
      </w:ins>
      <w:ins w:id="271" w:author="Julian Kimmig" w:date="2023-12-01T15:32:00Z">
        <w:r>
          <w:rPr>
            <w:rFonts w:cstheme="majorHAnsi"/>
            <w:szCs w:val="22"/>
          </w:rPr>
          <w:t xml:space="preserve"> additive</w:t>
        </w:r>
      </w:ins>
      <w:ins w:id="272" w:author="Julian Kimmig" w:date="2023-12-01T15:34:00Z">
        <w:r w:rsidR="00F53266">
          <w:rPr>
            <w:rFonts w:cstheme="majorHAnsi"/>
            <w:szCs w:val="22"/>
          </w:rPr>
          <w:t>: ‘</w:t>
        </w:r>
        <w:r w:rsidR="00F53266" w:rsidRPr="00F53266">
          <w:rPr>
            <w:rFonts w:cstheme="majorHAnsi"/>
            <w:szCs w:val="22"/>
          </w:rPr>
          <w:t>additive_</w:t>
        </w:r>
        <w:r w:rsidR="00F53266">
          <w:rPr>
            <w:rFonts w:cstheme="majorHAnsi"/>
            <w:szCs w:val="22"/>
          </w:rPr>
          <w:t xml:space="preserve">#’ and </w:t>
        </w:r>
      </w:ins>
      <w:ins w:id="273" w:author="Julian Kimmig" w:date="2023-12-01T15:35:00Z">
        <w:r w:rsidR="00F53266">
          <w:rPr>
            <w:rFonts w:cstheme="majorHAnsi"/>
            <w:szCs w:val="22"/>
          </w:rPr>
          <w:t>‘</w:t>
        </w:r>
        <w:r w:rsidR="00F53266" w:rsidRPr="00F53266">
          <w:rPr>
            <w:rFonts w:cstheme="majorHAnsi"/>
            <w:szCs w:val="22"/>
          </w:rPr>
          <w:t>additive_</w:t>
        </w:r>
        <w:r w:rsidR="00F53266">
          <w:rPr>
            <w:rFonts w:cstheme="majorHAnsi"/>
            <w:szCs w:val="22"/>
          </w:rPr>
          <w:t>#</w:t>
        </w:r>
        <w:r w:rsidR="00F53266" w:rsidRPr="00F53266">
          <w:rPr>
            <w:rFonts w:cstheme="majorHAnsi"/>
            <w:szCs w:val="22"/>
          </w:rPr>
          <w:t>_</w:t>
        </w:r>
        <w:proofErr w:type="spellStart"/>
        <w:r w:rsidR="00F53266" w:rsidRPr="00F53266">
          <w:rPr>
            <w:rFonts w:cstheme="majorHAnsi"/>
            <w:szCs w:val="22"/>
          </w:rPr>
          <w:t>weight_percent</w:t>
        </w:r>
        <w:proofErr w:type="spellEnd"/>
        <w:r w:rsidR="00F53266">
          <w:rPr>
            <w:rFonts w:cstheme="majorHAnsi"/>
            <w:szCs w:val="22"/>
          </w:rPr>
          <w:t xml:space="preserve">’ or </w:t>
        </w:r>
        <w:r w:rsidR="00F53266">
          <w:rPr>
            <w:rFonts w:cstheme="majorHAnsi"/>
            <w:szCs w:val="22"/>
          </w:rPr>
          <w:t>‘</w:t>
        </w:r>
        <w:r w:rsidR="00F53266" w:rsidRPr="00F53266">
          <w:rPr>
            <w:rFonts w:cstheme="majorHAnsi"/>
            <w:szCs w:val="22"/>
          </w:rPr>
          <w:t>additive_</w:t>
        </w:r>
        <w:r w:rsidR="00F53266">
          <w:rPr>
            <w:rFonts w:cstheme="majorHAnsi"/>
            <w:szCs w:val="22"/>
          </w:rPr>
          <w:t>#’ and ‘</w:t>
        </w:r>
        <w:r w:rsidR="00F53266" w:rsidRPr="00F53266">
          <w:rPr>
            <w:rFonts w:cstheme="majorHAnsi"/>
            <w:szCs w:val="22"/>
          </w:rPr>
          <w:t>additive_</w:t>
        </w:r>
        <w:r w:rsidR="00F53266">
          <w:rPr>
            <w:rFonts w:cstheme="majorHAnsi"/>
            <w:szCs w:val="22"/>
          </w:rPr>
          <w:t>#</w:t>
        </w:r>
        <w:r w:rsidR="00F53266" w:rsidRPr="00F53266">
          <w:rPr>
            <w:rFonts w:cstheme="majorHAnsi"/>
            <w:szCs w:val="22"/>
          </w:rPr>
          <w:t>_</w:t>
        </w:r>
        <w:proofErr w:type="spellStart"/>
        <w:r w:rsidR="00F53266" w:rsidRPr="00F53266">
          <w:rPr>
            <w:rFonts w:cstheme="majorHAnsi"/>
            <w:szCs w:val="22"/>
          </w:rPr>
          <w:t>concentration_molar</w:t>
        </w:r>
        <w:proofErr w:type="spellEnd"/>
        <w:r w:rsidR="00F53266">
          <w:rPr>
            <w:rFonts w:cstheme="majorHAnsi"/>
            <w:szCs w:val="22"/>
          </w:rPr>
          <w:t>’</w:t>
        </w:r>
        <w:r w:rsidR="00F53266">
          <w:rPr>
            <w:rFonts w:cstheme="majorHAnsi"/>
            <w:szCs w:val="22"/>
          </w:rPr>
          <w:t xml:space="preserve"> where # is again a unique identifier. </w:t>
        </w:r>
      </w:ins>
      <w:ins w:id="274" w:author="Julian Kimmig" w:date="2023-12-01T15:36:00Z">
        <w:r w:rsidR="00F53266">
          <w:rPr>
            <w:rFonts w:cstheme="majorHAnsi"/>
            <w:szCs w:val="22"/>
          </w:rPr>
          <w:t xml:space="preserve">If you use </w:t>
        </w:r>
        <w:r w:rsidR="00F53266">
          <w:rPr>
            <w:rFonts w:cstheme="majorHAnsi"/>
            <w:szCs w:val="22"/>
          </w:rPr>
          <w:t>‘</w:t>
        </w:r>
        <w:r w:rsidR="00F53266" w:rsidRPr="00F53266">
          <w:rPr>
            <w:rFonts w:cstheme="majorHAnsi"/>
            <w:szCs w:val="22"/>
          </w:rPr>
          <w:t>additive_</w:t>
        </w:r>
        <w:r w:rsidR="00F53266">
          <w:rPr>
            <w:rFonts w:cstheme="majorHAnsi"/>
            <w:szCs w:val="22"/>
          </w:rPr>
          <w:t>#</w:t>
        </w:r>
        <w:r w:rsidR="00F53266" w:rsidRPr="00F53266">
          <w:rPr>
            <w:rFonts w:cstheme="majorHAnsi"/>
            <w:szCs w:val="22"/>
          </w:rPr>
          <w:t>_</w:t>
        </w:r>
        <w:proofErr w:type="spellStart"/>
        <w:r w:rsidR="00F53266" w:rsidRPr="00F53266">
          <w:rPr>
            <w:rFonts w:cstheme="majorHAnsi"/>
            <w:szCs w:val="22"/>
          </w:rPr>
          <w:t>weight_percent</w:t>
        </w:r>
        <w:proofErr w:type="spellEnd"/>
        <w:r w:rsidR="00F53266">
          <w:rPr>
            <w:rFonts w:cstheme="majorHAnsi"/>
            <w:szCs w:val="22"/>
          </w:rPr>
          <w:t>’</w:t>
        </w:r>
        <w:r w:rsidR="00F53266">
          <w:rPr>
            <w:rFonts w:cstheme="majorHAnsi"/>
            <w:szCs w:val="22"/>
          </w:rPr>
          <w:t xml:space="preserve"> the respective concentration will be calculated internally using the density property from the </w:t>
        </w:r>
      </w:ins>
      <w:ins w:id="275" w:author="Julian Kimmig" w:date="2023-12-01T15:37:00Z">
        <w:r w:rsidR="00F53266">
          <w:rPr>
            <w:rFonts w:cstheme="majorHAnsi"/>
            <w:szCs w:val="22"/>
          </w:rPr>
          <w:t xml:space="preserve">‘data’ </w:t>
        </w:r>
        <w:proofErr w:type="spellStart"/>
        <w:r w:rsidR="00F53266">
          <w:rPr>
            <w:rFonts w:cstheme="majorHAnsi"/>
            <w:szCs w:val="22"/>
          </w:rPr>
          <w:t>sheed</w:t>
        </w:r>
        <w:proofErr w:type="spellEnd"/>
        <w:r w:rsidR="00F53266">
          <w:rPr>
            <w:rFonts w:cstheme="majorHAnsi"/>
            <w:szCs w:val="22"/>
          </w:rPr>
          <w:t xml:space="preserve"> in the excel file. </w:t>
        </w:r>
        <w:r w:rsidR="00F53266">
          <w:rPr>
            <w:rFonts w:cstheme="majorHAnsi"/>
            <w:szCs w:val="22"/>
          </w:rPr>
          <w:t>‘</w:t>
        </w:r>
        <w:proofErr w:type="gramStart"/>
        <w:r w:rsidR="00F53266" w:rsidRPr="00F53266">
          <w:rPr>
            <w:rFonts w:cstheme="majorHAnsi"/>
            <w:szCs w:val="22"/>
          </w:rPr>
          <w:t>additive</w:t>
        </w:r>
        <w:proofErr w:type="gramEnd"/>
        <w:r w:rsidR="00F53266" w:rsidRPr="00F53266">
          <w:rPr>
            <w:rFonts w:cstheme="majorHAnsi"/>
            <w:szCs w:val="22"/>
          </w:rPr>
          <w:t>_</w:t>
        </w:r>
        <w:r w:rsidR="00F53266">
          <w:rPr>
            <w:rFonts w:cstheme="majorHAnsi"/>
            <w:szCs w:val="22"/>
          </w:rPr>
          <w:t>#’</w:t>
        </w:r>
        <w:r w:rsidR="00F53266">
          <w:rPr>
            <w:rFonts w:cstheme="majorHAnsi"/>
            <w:szCs w:val="22"/>
          </w:rPr>
          <w:t xml:space="preserve"> again must be valid SMILES, but in this case it can be arbitrary smiles. Even </w:t>
        </w:r>
        <w:proofErr w:type="spellStart"/>
        <w:r w:rsidR="00F53266">
          <w:rPr>
            <w:rFonts w:cstheme="majorHAnsi"/>
            <w:szCs w:val="22"/>
          </w:rPr>
          <w:t>sals</w:t>
        </w:r>
      </w:ins>
      <w:ins w:id="276" w:author="Julian Kimmig" w:date="2023-12-01T15:38:00Z">
        <w:r w:rsidR="00F53266">
          <w:rPr>
            <w:rFonts w:cstheme="majorHAnsi"/>
            <w:szCs w:val="22"/>
          </w:rPr>
          <w:t>ts</w:t>
        </w:r>
        <w:proofErr w:type="spellEnd"/>
        <w:r w:rsidR="00F53266">
          <w:rPr>
            <w:rFonts w:cstheme="majorHAnsi"/>
            <w:szCs w:val="22"/>
          </w:rPr>
          <w:t xml:space="preserve"> in the form of [Na+</w:t>
        </w:r>
        <w:proofErr w:type="gramStart"/>
        <w:r w:rsidR="00F53266">
          <w:rPr>
            <w:rFonts w:cstheme="majorHAnsi"/>
            <w:szCs w:val="22"/>
          </w:rPr>
          <w:t>].[</w:t>
        </w:r>
        <w:proofErr w:type="gramEnd"/>
        <w:r w:rsidR="00F53266">
          <w:rPr>
            <w:rFonts w:cstheme="majorHAnsi"/>
            <w:szCs w:val="22"/>
          </w:rPr>
          <w:t xml:space="preserve">Cl-] are possible where the individual ion/molecules, separated by ‘.’ are </w:t>
        </w:r>
      </w:ins>
      <w:ins w:id="277" w:author="Julian Kimmig" w:date="2023-12-01T15:39:00Z">
        <w:r w:rsidR="00F53266">
          <w:rPr>
            <w:rFonts w:cstheme="majorHAnsi"/>
            <w:szCs w:val="22"/>
          </w:rPr>
          <w:t xml:space="preserve">threaded as individual additives. If you have additives where no </w:t>
        </w:r>
        <w:r w:rsidR="00F53266">
          <w:rPr>
            <w:rFonts w:cstheme="majorHAnsi"/>
            <w:szCs w:val="22"/>
          </w:rPr>
          <w:lastRenderedPageBreak/>
          <w:t xml:space="preserve">SMILES structures can be given e.g. a certain </w:t>
        </w:r>
        <w:proofErr w:type="gramStart"/>
        <w:r w:rsidR="00F53266">
          <w:rPr>
            <w:rFonts w:cstheme="majorHAnsi"/>
            <w:szCs w:val="22"/>
          </w:rPr>
          <w:t xml:space="preserve">amount </w:t>
        </w:r>
      </w:ins>
      <w:ins w:id="278" w:author="Julian Kimmig" w:date="2023-12-01T15:40:00Z">
        <w:r w:rsidR="00F53266">
          <w:rPr>
            <w:rFonts w:cstheme="majorHAnsi"/>
            <w:szCs w:val="22"/>
          </w:rPr>
          <w:t xml:space="preserve"> of</w:t>
        </w:r>
        <w:proofErr w:type="gramEnd"/>
        <w:r w:rsidR="00F53266">
          <w:rPr>
            <w:rFonts w:cstheme="majorHAnsi"/>
            <w:szCs w:val="22"/>
          </w:rPr>
          <w:t xml:space="preserve"> a complex mixture, we recommend creating a new numerical column for this additive.</w:t>
        </w:r>
      </w:ins>
    </w:p>
    <w:p w14:paraId="22A9542E" w14:textId="7F00F414" w:rsidR="00F53266" w:rsidRDefault="00F53266" w:rsidP="00F53266">
      <w:pPr>
        <w:numPr>
          <w:ilvl w:val="1"/>
          <w:numId w:val="28"/>
        </w:numPr>
        <w:rPr>
          <w:ins w:id="279" w:author="Julian Kimmig" w:date="2023-12-01T15:44:00Z"/>
          <w:rFonts w:cstheme="majorHAnsi"/>
          <w:szCs w:val="22"/>
        </w:rPr>
        <w:pPrChange w:id="280" w:author="Julian Kimmig" w:date="2023-12-01T15:46:00Z">
          <w:pPr>
            <w:numPr>
              <w:numId w:val="28"/>
            </w:numPr>
            <w:ind w:left="720" w:hanging="360"/>
          </w:pPr>
        </w:pPrChange>
      </w:pPr>
      <w:ins w:id="281" w:author="Julian Kimmig" w:date="2023-12-01T15:40:00Z">
        <w:r>
          <w:rPr>
            <w:rFonts w:cstheme="majorHAnsi"/>
            <w:szCs w:val="22"/>
          </w:rPr>
          <w:t xml:space="preserve">All other columns are </w:t>
        </w:r>
      </w:ins>
      <w:proofErr w:type="gramStart"/>
      <w:ins w:id="282" w:author="Julian Kimmig" w:date="2023-12-01T15:41:00Z">
        <w:r>
          <w:rPr>
            <w:rFonts w:cstheme="majorHAnsi"/>
            <w:szCs w:val="22"/>
          </w:rPr>
          <w:t>treaded</w:t>
        </w:r>
        <w:proofErr w:type="gramEnd"/>
        <w:r>
          <w:rPr>
            <w:rFonts w:cstheme="majorHAnsi"/>
            <w:szCs w:val="22"/>
          </w:rPr>
          <w:t xml:space="preserve"> either as numerical or categorical values. If the column contains </w:t>
        </w:r>
        <w:proofErr w:type="gramStart"/>
        <w:r>
          <w:rPr>
            <w:rFonts w:cstheme="majorHAnsi"/>
            <w:szCs w:val="22"/>
          </w:rPr>
          <w:t>numbers</w:t>
        </w:r>
        <w:proofErr w:type="gramEnd"/>
        <w:r>
          <w:rPr>
            <w:rFonts w:cstheme="majorHAnsi"/>
            <w:szCs w:val="22"/>
          </w:rPr>
          <w:t xml:space="preserve"> it is </w:t>
        </w:r>
      </w:ins>
      <w:ins w:id="283" w:author="Julian Kimmig" w:date="2023-12-01T15:42:00Z">
        <w:r>
          <w:rPr>
            <w:rFonts w:cstheme="majorHAnsi"/>
            <w:szCs w:val="22"/>
          </w:rPr>
          <w:t>treated</w:t>
        </w:r>
      </w:ins>
      <w:ins w:id="284" w:author="Julian Kimmig" w:date="2023-12-01T15:41:00Z">
        <w:r>
          <w:rPr>
            <w:rFonts w:cstheme="majorHAnsi"/>
            <w:szCs w:val="22"/>
          </w:rPr>
          <w:t xml:space="preserve"> as a numerical column and will add one extra dimension to the </w:t>
        </w:r>
      </w:ins>
      <w:ins w:id="285" w:author="Julian Kimmig" w:date="2023-12-01T15:42:00Z">
        <w:r>
          <w:rPr>
            <w:rFonts w:cstheme="majorHAnsi"/>
            <w:szCs w:val="22"/>
          </w:rPr>
          <w:t xml:space="preserve">training data. Columns which cannot be parsed as numerical, </w:t>
        </w:r>
        <w:proofErr w:type="gramStart"/>
        <w:r>
          <w:rPr>
            <w:rFonts w:cstheme="majorHAnsi"/>
            <w:szCs w:val="22"/>
          </w:rPr>
          <w:t>e.g.</w:t>
        </w:r>
        <w:proofErr w:type="gramEnd"/>
        <w:r>
          <w:rPr>
            <w:rFonts w:cstheme="majorHAnsi"/>
            <w:szCs w:val="22"/>
          </w:rPr>
          <w:t xml:space="preserve"> strings are inte</w:t>
        </w:r>
      </w:ins>
      <w:ins w:id="286" w:author="Julian Kimmig" w:date="2023-12-01T15:43:00Z">
        <w:r>
          <w:rPr>
            <w:rFonts w:cstheme="majorHAnsi"/>
            <w:szCs w:val="22"/>
          </w:rPr>
          <w:t xml:space="preserve">rpreted as categorical: each unique value in this column adds a new </w:t>
        </w:r>
        <w:proofErr w:type="spellStart"/>
        <w:r>
          <w:rPr>
            <w:rFonts w:cstheme="majorHAnsi"/>
            <w:szCs w:val="22"/>
          </w:rPr>
          <w:t>deimenion</w:t>
        </w:r>
        <w:proofErr w:type="spellEnd"/>
        <w:r>
          <w:rPr>
            <w:rFonts w:cstheme="majorHAnsi"/>
            <w:szCs w:val="22"/>
          </w:rPr>
          <w:t xml:space="preserve"> to the training data, which is either 1 if it is in the specific formulat</w:t>
        </w:r>
      </w:ins>
      <w:ins w:id="287" w:author="Julian Kimmig" w:date="2023-12-01T15:44:00Z">
        <w:r>
          <w:rPr>
            <w:rFonts w:cstheme="majorHAnsi"/>
            <w:szCs w:val="22"/>
          </w:rPr>
          <w:t xml:space="preserve">ion or 0 if it is not (one-hot-encoding). A column with the values </w:t>
        </w:r>
        <w:proofErr w:type="gramStart"/>
        <w:r>
          <w:rPr>
            <w:rFonts w:cstheme="majorHAnsi"/>
            <w:szCs w:val="22"/>
          </w:rPr>
          <w:t>A,B</w:t>
        </w:r>
        <w:proofErr w:type="gramEnd"/>
        <w:r>
          <w:rPr>
            <w:rFonts w:cstheme="majorHAnsi"/>
            <w:szCs w:val="22"/>
          </w:rPr>
          <w:t xml:space="preserve">,C,A,C, would add 3 dimensions to each entry, with the values [1,0,0] for the first </w:t>
        </w:r>
      </w:ins>
      <w:ins w:id="288" w:author="Julian Kimmig" w:date="2023-12-01T15:45:00Z">
        <w:r>
          <w:rPr>
            <w:rFonts w:cstheme="majorHAnsi"/>
            <w:szCs w:val="22"/>
          </w:rPr>
          <w:t>[0,1,0] for the second and so on.</w:t>
        </w:r>
      </w:ins>
    </w:p>
    <w:p w14:paraId="6C8191ED" w14:textId="3BFF0B8E" w:rsidR="00692589" w:rsidRPr="004C65CC" w:rsidRDefault="00F53266" w:rsidP="004C65CC">
      <w:pPr>
        <w:numPr>
          <w:ilvl w:val="0"/>
          <w:numId w:val="28"/>
        </w:numPr>
        <w:rPr>
          <w:ins w:id="289" w:author="Julian Kimmig" w:date="2023-12-01T15:09:00Z"/>
          <w:rFonts w:cstheme="majorHAnsi"/>
          <w:szCs w:val="22"/>
        </w:rPr>
      </w:pPr>
      <w:proofErr w:type="gramStart"/>
      <w:ins w:id="290" w:author="Julian Kimmig" w:date="2023-12-01T15:46:00Z">
        <w:r>
          <w:rPr>
            <w:rFonts w:cstheme="majorHAnsi"/>
            <w:szCs w:val="22"/>
          </w:rPr>
          <w:t>Similar to</w:t>
        </w:r>
        <w:proofErr w:type="gramEnd"/>
        <w:r>
          <w:rPr>
            <w:rFonts w:cstheme="majorHAnsi"/>
            <w:szCs w:val="22"/>
          </w:rPr>
          <w:t xml:space="preserve"> the </w:t>
        </w:r>
        <w:proofErr w:type="spellStart"/>
        <w:r>
          <w:rPr>
            <w:rFonts w:cstheme="majorHAnsi"/>
            <w:szCs w:val="22"/>
          </w:rPr>
          <w:t>cloudpoint</w:t>
        </w:r>
        <w:proofErr w:type="spellEnd"/>
        <w:r>
          <w:rPr>
            <w:rFonts w:cstheme="majorHAnsi"/>
            <w:szCs w:val="22"/>
          </w:rPr>
          <w:t xml:space="preserve"> example the </w:t>
        </w:r>
      </w:ins>
      <w:ins w:id="291" w:author="Julian Kimmig" w:date="2023-12-01T15:47:00Z">
        <w:r>
          <w:rPr>
            <w:rFonts w:cstheme="majorHAnsi"/>
            <w:szCs w:val="22"/>
          </w:rPr>
          <w:t>“training”</w:t>
        </w:r>
      </w:ins>
      <w:ins w:id="292" w:author="Julian Kimmig" w:date="2023-12-01T15:54:00Z">
        <w:r w:rsidR="004C65CC">
          <w:rPr>
            <w:rFonts w:cstheme="majorHAnsi"/>
            <w:szCs w:val="22"/>
          </w:rPr>
          <w:t xml:space="preserve"> and “inference” notebooks have to be run </w:t>
        </w:r>
      </w:ins>
      <w:ins w:id="293" w:author="Julian Kimmig" w:date="2023-12-01T15:55:00Z">
        <w:r w:rsidR="004C65CC">
          <w:rPr>
            <w:rFonts w:cstheme="majorHAnsi"/>
            <w:szCs w:val="22"/>
          </w:rPr>
          <w:t>w</w:t>
        </w:r>
      </w:ins>
      <w:ins w:id="294" w:author="Julian Kimmig" w:date="2023-12-01T15:54:00Z">
        <w:r w:rsidR="004C65CC" w:rsidRPr="004C65CC">
          <w:rPr>
            <w:rFonts w:cstheme="majorHAnsi"/>
            <w:szCs w:val="22"/>
          </w:rPr>
          <w:t>ith</w:t>
        </w:r>
      </w:ins>
      <w:ins w:id="295" w:author="Julian Kimmig" w:date="2023-12-01T15:55:00Z">
        <w:r w:rsidR="004C65CC">
          <w:rPr>
            <w:rFonts w:cstheme="majorHAnsi"/>
            <w:szCs w:val="22"/>
          </w:rPr>
          <w:t xml:space="preserve"> tuned parameters (especially the </w:t>
        </w:r>
        <w:r w:rsidR="004C65CC" w:rsidRPr="004C65CC">
          <w:rPr>
            <w:rFonts w:cstheme="majorHAnsi"/>
            <w:szCs w:val="22"/>
          </w:rPr>
          <w:t>TARGET_VALUE</w:t>
        </w:r>
        <w:r w:rsidR="004C65CC">
          <w:rPr>
            <w:rFonts w:cstheme="majorHAnsi"/>
            <w:szCs w:val="22"/>
          </w:rPr>
          <w:t xml:space="preserve"> has to be set to the specific column name of your output value)</w:t>
        </w:r>
      </w:ins>
      <w:ins w:id="296" w:author="Julian Kimmig" w:date="2023-12-01T15:54:00Z">
        <w:r w:rsidR="004C65CC" w:rsidRPr="004C65CC">
          <w:rPr>
            <w:rFonts w:cstheme="majorHAnsi"/>
            <w:szCs w:val="22"/>
          </w:rPr>
          <w:t xml:space="preserve"> </w:t>
        </w:r>
      </w:ins>
    </w:p>
    <w:p w14:paraId="3E2FCC2A" w14:textId="4B21E061" w:rsidR="00440209" w:rsidDel="004C65CC" w:rsidRDefault="008A27A1" w:rsidP="0052291B">
      <w:pPr>
        <w:numPr>
          <w:ilvl w:val="0"/>
          <w:numId w:val="28"/>
        </w:numPr>
        <w:rPr>
          <w:del w:id="297" w:author="Julian Kimmig" w:date="2023-12-01T15:55:00Z"/>
          <w:rFonts w:cstheme="majorHAnsi"/>
          <w:szCs w:val="22"/>
        </w:rPr>
      </w:pPr>
      <w:del w:id="298" w:author="Julian Kimmig" w:date="2023-12-01T15:55:00Z">
        <w:r w:rsidDel="004C65CC">
          <w:rPr>
            <w:rFonts w:cstheme="majorHAnsi"/>
            <w:szCs w:val="22"/>
          </w:rPr>
          <w:delText xml:space="preserve">The Dataset to be used must be in the exact same style as the </w:delText>
        </w:r>
        <w:r w:rsidRPr="008A27A1" w:rsidDel="004C65CC">
          <w:rPr>
            <w:rFonts w:cstheme="majorHAnsi"/>
            <w:i/>
            <w:szCs w:val="22"/>
          </w:rPr>
          <w:delText>cloud_points_data.csv</w:delText>
        </w:r>
        <w:r w:rsidDel="004C65CC">
          <w:rPr>
            <w:rFonts w:cstheme="majorHAnsi"/>
            <w:szCs w:val="22"/>
          </w:rPr>
          <w:delText xml:space="preserve"> in the </w:delText>
        </w:r>
        <w:r w:rsidRPr="008A27A1" w:rsidDel="004C65CC">
          <w:rPr>
            <w:rFonts w:cstheme="majorHAnsi"/>
            <w:i/>
            <w:szCs w:val="22"/>
          </w:rPr>
          <w:delText>Runs</w:delText>
        </w:r>
        <w:r w:rsidDel="004C65CC">
          <w:rPr>
            <w:rFonts w:cstheme="majorHAnsi"/>
            <w:szCs w:val="22"/>
          </w:rPr>
          <w:delText xml:space="preserve"> folder. </w:delText>
        </w:r>
        <w:r w:rsidR="00563B67" w:rsidDel="004C65CC">
          <w:rPr>
            <w:rFonts w:cstheme="majorHAnsi"/>
            <w:szCs w:val="22"/>
          </w:rPr>
          <w:delText>The Columns about the structure, molar weight, polydispersity, concentration, cloud</w:delText>
        </w:r>
        <w:r w:rsidR="00916E97" w:rsidDel="004C65CC">
          <w:rPr>
            <w:rFonts w:cstheme="majorHAnsi"/>
            <w:szCs w:val="22"/>
          </w:rPr>
          <w:delText xml:space="preserve"> </w:delText>
        </w:r>
        <w:r w:rsidR="00563B67" w:rsidDel="004C65CC">
          <w:rPr>
            <w:rFonts w:cstheme="majorHAnsi"/>
            <w:szCs w:val="22"/>
          </w:rPr>
          <w:delText>point and acquisition (/definition) type must be given.</w:delText>
        </w:r>
        <w:r w:rsidR="00440209" w:rsidDel="004C65CC">
          <w:rPr>
            <w:rFonts w:cstheme="majorHAnsi"/>
            <w:szCs w:val="22"/>
          </w:rPr>
          <w:delText xml:space="preserve"> All residual columns are possibly used by the network but not mandatory.</w:delText>
        </w:r>
        <w:r w:rsidR="00563B67" w:rsidDel="004C65CC">
          <w:rPr>
            <w:rFonts w:cstheme="majorHAnsi"/>
            <w:szCs w:val="22"/>
          </w:rPr>
          <w:delText xml:space="preserve"> A list of the headers is given below. </w:delText>
        </w:r>
      </w:del>
    </w:p>
    <w:p w14:paraId="063D7335" w14:textId="6DA9B763" w:rsidR="00440209" w:rsidDel="004C65CC" w:rsidRDefault="00440209" w:rsidP="00440209">
      <w:pPr>
        <w:ind w:left="720"/>
        <w:rPr>
          <w:del w:id="299" w:author="Julian Kimmig" w:date="2023-12-01T15:55:00Z"/>
          <w:rFonts w:cstheme="majorHAnsi"/>
          <w:szCs w:val="22"/>
        </w:rPr>
      </w:pPr>
    </w:p>
    <w:p w14:paraId="6BFAA26C" w14:textId="60CC2F86" w:rsidR="00440209" w:rsidRPr="00440209" w:rsidDel="004C65CC" w:rsidRDefault="00440209" w:rsidP="00440209">
      <w:pPr>
        <w:ind w:left="720"/>
        <w:rPr>
          <w:del w:id="300" w:author="Julian Kimmig" w:date="2023-12-01T15:55:00Z"/>
          <w:rFonts w:cstheme="majorHAnsi"/>
          <w:szCs w:val="22"/>
        </w:rPr>
      </w:pPr>
      <w:del w:id="301" w:author="Julian Kimmig" w:date="2023-12-01T15:55:00Z">
        <w:r w:rsidRPr="00440209" w:rsidDel="004C65CC">
          <w:rPr>
            <w:rFonts w:cstheme="majorHAnsi"/>
            <w:b/>
            <w:szCs w:val="22"/>
          </w:rPr>
          <w:delText>Note</w:delText>
        </w:r>
        <w:r w:rsidDel="004C65CC">
          <w:rPr>
            <w:rFonts w:cstheme="majorHAnsi"/>
            <w:szCs w:val="22"/>
          </w:rPr>
          <w:delText xml:space="preserve">: </w:delText>
        </w:r>
        <w:r w:rsidR="00E01A9C" w:rsidDel="004C65CC">
          <w:rPr>
            <w:rFonts w:cstheme="majorHAnsi"/>
            <w:szCs w:val="22"/>
          </w:rPr>
          <w:delText>T</w:delText>
        </w:r>
        <w:r w:rsidDel="004C65CC">
          <w:rPr>
            <w:rFonts w:cstheme="majorHAnsi"/>
            <w:szCs w:val="22"/>
          </w:rPr>
          <w:delText xml:space="preserve">he best way is to simply fill in on the </w:delText>
        </w:r>
        <w:r w:rsidR="00E01A9C" w:rsidDel="004C65CC">
          <w:rPr>
            <w:rFonts w:cstheme="majorHAnsi"/>
            <w:szCs w:val="22"/>
          </w:rPr>
          <w:delText>xlsx template</w:delText>
        </w:r>
        <w:r w:rsidDel="004C65CC">
          <w:rPr>
            <w:rFonts w:cstheme="majorHAnsi"/>
            <w:szCs w:val="22"/>
          </w:rPr>
          <w:delText>.</w:delText>
        </w:r>
        <w:r w:rsidR="00E01A9C" w:rsidDel="004C65CC">
          <w:rPr>
            <w:rFonts w:cstheme="majorHAnsi"/>
            <w:szCs w:val="22"/>
          </w:rPr>
          <w:delText xml:space="preserve"> Up to a total of 12 pairs of </w:delText>
        </w:r>
        <w:r w:rsidR="001270E5" w:rsidDel="004C65CC">
          <w:rPr>
            <w:rFonts w:cstheme="majorHAnsi"/>
            <w:szCs w:val="22"/>
          </w:rPr>
          <w:delText>“</w:delText>
        </w:r>
        <w:r w:rsidR="00E01A9C" w:rsidDel="004C65CC">
          <w:rPr>
            <w:rFonts w:cstheme="majorHAnsi"/>
            <w:szCs w:val="22"/>
          </w:rPr>
          <w:delText>SMILES_repeating_unit&lt;LETTER&gt;</w:delText>
        </w:r>
        <w:r w:rsidR="001270E5" w:rsidDel="004C65CC">
          <w:rPr>
            <w:rFonts w:cstheme="majorHAnsi"/>
            <w:szCs w:val="22"/>
          </w:rPr>
          <w:delText>“</w:delText>
        </w:r>
        <w:r w:rsidR="00850A68" w:rsidDel="004C65CC">
          <w:rPr>
            <w:rFonts w:cstheme="majorHAnsi"/>
            <w:szCs w:val="22"/>
          </w:rPr>
          <w:delText xml:space="preserve"> and</w:delText>
        </w:r>
        <w:r w:rsidR="004903A3" w:rsidDel="004C65CC">
          <w:rPr>
            <w:rFonts w:cstheme="majorHAnsi"/>
            <w:szCs w:val="22"/>
          </w:rPr>
          <w:delText xml:space="preserve"> </w:delText>
        </w:r>
        <w:r w:rsidR="001270E5" w:rsidDel="004C65CC">
          <w:rPr>
            <w:rFonts w:cstheme="majorHAnsi"/>
            <w:szCs w:val="22"/>
          </w:rPr>
          <w:delText>“</w:delText>
        </w:r>
        <w:r w:rsidR="004903A3" w:rsidDel="004C65CC">
          <w:rPr>
            <w:rFonts w:cstheme="majorHAnsi"/>
            <w:szCs w:val="22"/>
          </w:rPr>
          <w:delText>molpercent_repeating_unit&lt;LETTER&gt;</w:delText>
        </w:r>
        <w:r w:rsidR="00850A68" w:rsidDel="004C65CC">
          <w:rPr>
            <w:rFonts w:cstheme="majorHAnsi"/>
            <w:szCs w:val="22"/>
          </w:rPr>
          <w:delText>”</w:delText>
        </w:r>
        <w:r w:rsidR="004903A3" w:rsidDel="004C65CC">
          <w:rPr>
            <w:rFonts w:cstheme="majorHAnsi"/>
            <w:szCs w:val="22"/>
          </w:rPr>
          <w:delText xml:space="preserve"> rows can be inserted as needed. The LETTER </w:delText>
        </w:r>
        <w:r w:rsidR="00BA5972" w:rsidDel="004C65CC">
          <w:rPr>
            <w:rFonts w:cstheme="majorHAnsi"/>
            <w:szCs w:val="22"/>
          </w:rPr>
          <w:delText>must</w:delText>
        </w:r>
        <w:r w:rsidR="004903A3" w:rsidDel="004C65CC">
          <w:rPr>
            <w:rFonts w:cstheme="majorHAnsi"/>
            <w:szCs w:val="22"/>
          </w:rPr>
          <w:delText xml:space="preserve"> be one of ABCDEFGHIJKL. Same goes for the </w:delText>
        </w:r>
        <w:r w:rsidR="00BA5972" w:rsidDel="004C65CC">
          <w:rPr>
            <w:rFonts w:cstheme="majorHAnsi"/>
            <w:szCs w:val="22"/>
          </w:rPr>
          <w:delText xml:space="preserve">columns named </w:delText>
        </w:r>
        <w:r w:rsidR="00850A68" w:rsidDel="004C65CC">
          <w:rPr>
            <w:rFonts w:cstheme="majorHAnsi"/>
            <w:szCs w:val="22"/>
          </w:rPr>
          <w:delText>“</w:delText>
        </w:r>
        <w:r w:rsidR="008A78C6" w:rsidDel="004C65CC">
          <w:rPr>
            <w:rFonts w:cstheme="majorHAnsi"/>
            <w:szCs w:val="22"/>
          </w:rPr>
          <w:delText>additive</w:delText>
        </w:r>
        <w:r w:rsidR="00850A68" w:rsidDel="004C65CC">
          <w:rPr>
            <w:rFonts w:cstheme="majorHAnsi"/>
            <w:szCs w:val="22"/>
          </w:rPr>
          <w:delText>&lt;NUMBER&gt;”</w:delText>
        </w:r>
        <w:r w:rsidR="008A78C6" w:rsidDel="004C65CC">
          <w:rPr>
            <w:rFonts w:cstheme="majorHAnsi"/>
            <w:szCs w:val="22"/>
          </w:rPr>
          <w:delText xml:space="preserve"> and </w:delText>
        </w:r>
        <w:r w:rsidR="00850A68" w:rsidRPr="00850A68" w:rsidDel="004C65CC">
          <w:rPr>
            <w:rFonts w:cstheme="majorHAnsi"/>
            <w:szCs w:val="22"/>
          </w:rPr>
          <w:delText>"additive</w:delText>
        </w:r>
        <w:r w:rsidR="00850A68" w:rsidDel="004C65CC">
          <w:rPr>
            <w:rFonts w:cstheme="majorHAnsi"/>
            <w:szCs w:val="22"/>
          </w:rPr>
          <w:delText>&lt;NUMBER&gt;</w:delText>
        </w:r>
        <w:r w:rsidR="00850A68" w:rsidRPr="00850A68" w:rsidDel="004C65CC">
          <w:rPr>
            <w:rFonts w:cstheme="majorHAnsi"/>
            <w:szCs w:val="22"/>
          </w:rPr>
          <w:delText>_concentration_weight_percent"</w:delText>
        </w:r>
        <w:r w:rsidR="00850A68" w:rsidDel="004C65CC">
          <w:rPr>
            <w:rFonts w:cstheme="majorHAnsi"/>
            <w:szCs w:val="22"/>
          </w:rPr>
          <w:delText xml:space="preserve"> with numbers going from 1 to 20.</w:delText>
        </w:r>
      </w:del>
    </w:p>
    <w:p w14:paraId="22883C40" w14:textId="77777777" w:rsidR="006A046D" w:rsidRDefault="006A046D" w:rsidP="006A046D">
      <w:pPr>
        <w:ind w:left="720"/>
        <w:rPr>
          <w:rFonts w:cstheme="majorHAnsi"/>
          <w:szCs w:val="22"/>
        </w:rPr>
      </w:pPr>
    </w:p>
    <w:p w14:paraId="5515CD29" w14:textId="31B5F86E" w:rsidR="001925BA" w:rsidDel="004C65CC" w:rsidRDefault="001E7332" w:rsidP="001925BA">
      <w:pPr>
        <w:ind w:left="720"/>
        <w:rPr>
          <w:del w:id="302" w:author="Julian Kimmig" w:date="2023-12-01T15:56:00Z"/>
          <w:rFonts w:cstheme="majorHAnsi"/>
          <w:b/>
          <w:szCs w:val="22"/>
        </w:rPr>
      </w:pPr>
      <w:commentRangeStart w:id="303"/>
      <w:del w:id="304" w:author="Julian Kimmig" w:date="2023-12-01T15:56:00Z">
        <w:r w:rsidRPr="006A046D" w:rsidDel="004C65CC">
          <w:rPr>
            <w:rFonts w:cstheme="majorHAnsi"/>
            <w:b/>
            <w:szCs w:val="22"/>
          </w:rPr>
          <w:delText>Critical</w:delText>
        </w:r>
        <w:r w:rsidR="001925BA" w:rsidRPr="006A046D" w:rsidDel="004C65CC">
          <w:rPr>
            <w:rFonts w:cstheme="majorHAnsi"/>
            <w:b/>
            <w:szCs w:val="22"/>
          </w:rPr>
          <w:delText>: The numbers have a comma as a decimal separator.</w:delText>
        </w:r>
        <w:r w:rsidR="00637A4A" w:rsidRPr="006A046D" w:rsidDel="004C65CC">
          <w:rPr>
            <w:rFonts w:cstheme="majorHAnsi"/>
            <w:b/>
            <w:szCs w:val="22"/>
          </w:rPr>
          <w:delText xml:space="preserve"> If needed</w:delText>
        </w:r>
        <w:r w:rsidR="006A046D" w:rsidDel="004C65CC">
          <w:rPr>
            <w:rFonts w:cstheme="majorHAnsi"/>
            <w:b/>
            <w:szCs w:val="22"/>
          </w:rPr>
          <w:delText>,</w:delText>
        </w:r>
        <w:r w:rsidR="00637A4A" w:rsidRPr="006A046D" w:rsidDel="004C65CC">
          <w:rPr>
            <w:rFonts w:cstheme="majorHAnsi"/>
            <w:b/>
            <w:szCs w:val="22"/>
          </w:rPr>
          <w:delText xml:space="preserve"> explanation can be found in the definition-tab in the </w:delText>
        </w:r>
        <w:r w:rsidR="00637A4A" w:rsidRPr="006A046D" w:rsidDel="004C65CC">
          <w:rPr>
            <w:rFonts w:cstheme="majorHAnsi"/>
            <w:b/>
            <w:i/>
            <w:szCs w:val="22"/>
          </w:rPr>
          <w:delText>Non-curated Dataset.xlsx</w:delText>
        </w:r>
        <w:r w:rsidR="00637A4A" w:rsidRPr="006A046D" w:rsidDel="004C65CC">
          <w:rPr>
            <w:rFonts w:cstheme="majorHAnsi"/>
            <w:b/>
            <w:szCs w:val="22"/>
          </w:rPr>
          <w:delText xml:space="preserve"> file.</w:delText>
        </w:r>
      </w:del>
      <w:commentRangeEnd w:id="303"/>
      <w:r w:rsidR="004C65CC">
        <w:rPr>
          <w:rStyle w:val="CommentReference"/>
        </w:rPr>
        <w:commentReference w:id="303"/>
      </w:r>
    </w:p>
    <w:p w14:paraId="42B03E03" w14:textId="77777777" w:rsidR="006A046D" w:rsidRPr="006A046D" w:rsidRDefault="006A046D" w:rsidP="001925BA">
      <w:pPr>
        <w:ind w:left="720"/>
        <w:rPr>
          <w:rFonts w:cstheme="majorHAnsi"/>
          <w:b/>
          <w:szCs w:val="22"/>
        </w:rPr>
      </w:pPr>
    </w:p>
    <w:p w14:paraId="6B4A74D5" w14:textId="4239EE92" w:rsidR="001925BA" w:rsidRPr="00440209" w:rsidRDefault="00C15F2D" w:rsidP="001925BA">
      <w:pPr>
        <w:ind w:left="720"/>
        <w:rPr>
          <w:rFonts w:cstheme="majorHAnsi"/>
          <w:b/>
          <w:szCs w:val="22"/>
        </w:rPr>
      </w:pPr>
      <w:r>
        <w:rPr>
          <w:rFonts w:cstheme="majorHAnsi"/>
          <w:b/>
          <w:szCs w:val="22"/>
        </w:rPr>
        <w:t xml:space="preserve">Table 1. </w:t>
      </w:r>
      <w:r w:rsidR="001925BA" w:rsidRPr="00440209">
        <w:rPr>
          <w:rFonts w:cstheme="majorHAnsi"/>
          <w:b/>
          <w:szCs w:val="22"/>
        </w:rPr>
        <w:t xml:space="preserve">Example of information </w:t>
      </w:r>
      <w:r w:rsidR="00440209" w:rsidRPr="00440209">
        <w:rPr>
          <w:rFonts w:cstheme="majorHAnsi"/>
          <w:b/>
          <w:szCs w:val="22"/>
        </w:rPr>
        <w:t>of an entry</w:t>
      </w:r>
      <w:r w:rsidR="009A0EC5" w:rsidRPr="00440209">
        <w:rPr>
          <w:rFonts w:cstheme="majorHAnsi"/>
          <w:b/>
          <w:szCs w:val="22"/>
        </w:rPr>
        <w:t xml:space="preserve"> for a RAFT copolymeri</w:t>
      </w:r>
      <w:r w:rsidR="00EA42B4" w:rsidRPr="00440209">
        <w:rPr>
          <w:rFonts w:cstheme="majorHAnsi"/>
          <w:b/>
          <w:szCs w:val="22"/>
        </w:rPr>
        <w:t>zation</w:t>
      </w:r>
      <w:r w:rsidR="009A0EC5" w:rsidRPr="00440209">
        <w:rPr>
          <w:rFonts w:cstheme="majorHAnsi"/>
          <w:b/>
          <w:szCs w:val="22"/>
        </w:rPr>
        <w:t xml:space="preserve"> of Vinyl Acetate and </w:t>
      </w:r>
      <w:r w:rsidR="009A0EC5" w:rsidRPr="00440209">
        <w:rPr>
          <w:rFonts w:cstheme="majorHAnsi"/>
          <w:b/>
          <w:i/>
          <w:szCs w:val="22"/>
        </w:rPr>
        <w:t>N</w:t>
      </w:r>
      <w:r w:rsidR="009A0EC5" w:rsidRPr="00440209">
        <w:rPr>
          <w:rFonts w:cstheme="majorHAnsi"/>
          <w:b/>
          <w:szCs w:val="22"/>
        </w:rPr>
        <w:t xml:space="preserve">-Vinylcaprolactam </w:t>
      </w:r>
      <w:r w:rsidR="001925BA" w:rsidRPr="00440209">
        <w:rPr>
          <w:rFonts w:cstheme="majorHAnsi"/>
          <w:b/>
          <w:szCs w:val="22"/>
        </w:rPr>
        <w:t xml:space="preserve">(line 434 in the </w:t>
      </w:r>
      <w:r w:rsidR="009A0EC5" w:rsidRPr="00440209">
        <w:rPr>
          <w:rFonts w:cstheme="majorHAnsi"/>
          <w:b/>
          <w:i/>
          <w:szCs w:val="22"/>
        </w:rPr>
        <w:t>cloud_points_data.csv</w:t>
      </w:r>
      <w:r w:rsidR="001925BA" w:rsidRPr="00440209">
        <w:rPr>
          <w:rFonts w:cstheme="majorHAnsi"/>
          <w:b/>
          <w:szCs w:val="22"/>
        </w:rPr>
        <w:t xml:space="preserve"> file</w:t>
      </w:r>
      <w:r w:rsidR="00DE4636" w:rsidRPr="00440209">
        <w:rPr>
          <w:rFonts w:cstheme="majorHAnsi"/>
          <w:b/>
          <w:szCs w:val="22"/>
        </w:rPr>
        <w:t xml:space="preserve"> from </w:t>
      </w:r>
      <w:proofErr w:type="spellStart"/>
      <w:r w:rsidR="003D4F5F" w:rsidRPr="00440209">
        <w:rPr>
          <w:rFonts w:cstheme="majorHAnsi"/>
          <w:b/>
          <w:szCs w:val="22"/>
        </w:rPr>
        <w:t>Etchenausia</w:t>
      </w:r>
      <w:proofErr w:type="spellEnd"/>
      <w:r w:rsidR="003D4F5F" w:rsidRPr="00440209">
        <w:rPr>
          <w:rFonts w:cstheme="majorHAnsi"/>
          <w:b/>
          <w:szCs w:val="22"/>
        </w:rPr>
        <w:t xml:space="preserve"> </w:t>
      </w:r>
      <w:r w:rsidR="003D4F5F" w:rsidRPr="00440209">
        <w:rPr>
          <w:rFonts w:cstheme="majorHAnsi"/>
          <w:b/>
          <w:i/>
          <w:szCs w:val="22"/>
        </w:rPr>
        <w:t>et al.</w:t>
      </w:r>
      <w:r w:rsidR="003D4F5F" w:rsidRPr="00440209">
        <w:rPr>
          <w:rFonts w:cstheme="majorHAnsi"/>
          <w:b/>
          <w:szCs w:val="22"/>
        </w:rPr>
        <w:t xml:space="preserve"> </w:t>
      </w:r>
      <w:hyperlink r:id="rId25" w:history="1">
        <w:r w:rsidR="00E01A9C" w:rsidRPr="00874322">
          <w:rPr>
            <w:rStyle w:val="Hyperlink"/>
            <w:rFonts w:cstheme="majorHAnsi"/>
            <w:b/>
            <w:szCs w:val="22"/>
          </w:rPr>
          <w:t>https://pubs.acs.org/doi/10.1021/acs.macromol.6b01451</w:t>
        </w:r>
      </w:hyperlink>
      <w:r w:rsidR="001925BA" w:rsidRPr="00440209">
        <w:rPr>
          <w:rFonts w:cstheme="majorHAnsi"/>
          <w:b/>
          <w:szCs w:val="22"/>
        </w:rPr>
        <w:t>)</w:t>
      </w:r>
      <w:r w:rsidR="00E01A9C">
        <w:rPr>
          <w:rFonts w:cstheme="majorHAnsi"/>
          <w:b/>
          <w:szCs w:val="22"/>
        </w:rPr>
        <w:t>. Transformed to a long format for better readability.</w:t>
      </w:r>
    </w:p>
    <w:tbl>
      <w:tblPr>
        <w:tblStyle w:val="TableGrid"/>
        <w:tblW w:w="0" w:type="auto"/>
        <w:tblInd w:w="720" w:type="dxa"/>
        <w:tblLook w:val="04A0" w:firstRow="1" w:lastRow="0" w:firstColumn="1" w:lastColumn="0" w:noHBand="0" w:noVBand="1"/>
      </w:tblPr>
      <w:tblGrid>
        <w:gridCol w:w="3284"/>
        <w:gridCol w:w="5130"/>
      </w:tblGrid>
      <w:tr w:rsidR="001C0632" w14:paraId="3E961ED0" w14:textId="77777777" w:rsidTr="001C0632">
        <w:tc>
          <w:tcPr>
            <w:tcW w:w="3284" w:type="dxa"/>
          </w:tcPr>
          <w:p w14:paraId="17F479EE" w14:textId="40CDF5AD" w:rsidR="001C0632" w:rsidRDefault="001C0632" w:rsidP="001C0632">
            <w:pPr>
              <w:rPr>
                <w:rFonts w:cstheme="majorHAnsi"/>
                <w:szCs w:val="22"/>
              </w:rPr>
            </w:pPr>
            <w:proofErr w:type="spellStart"/>
            <w:r w:rsidRPr="001C0632">
              <w:rPr>
                <w:rFonts w:cstheme="majorHAnsi"/>
                <w:szCs w:val="22"/>
              </w:rPr>
              <w:t>SMILES_start_group</w:t>
            </w:r>
            <w:proofErr w:type="spellEnd"/>
          </w:p>
        </w:tc>
        <w:tc>
          <w:tcPr>
            <w:tcW w:w="5130" w:type="dxa"/>
          </w:tcPr>
          <w:p w14:paraId="18F65E8E" w14:textId="42883123" w:rsidR="001C0632" w:rsidRDefault="001925BA" w:rsidP="001C0632">
            <w:pPr>
              <w:rPr>
                <w:rFonts w:cstheme="majorHAnsi"/>
                <w:szCs w:val="22"/>
              </w:rPr>
            </w:pPr>
            <w:r w:rsidRPr="001925BA">
              <w:rPr>
                <w:rFonts w:cstheme="majorHAnsi"/>
                <w:szCs w:val="22"/>
              </w:rPr>
              <w:t>[C](C)(C)(C#N)</w:t>
            </w:r>
          </w:p>
        </w:tc>
      </w:tr>
      <w:tr w:rsidR="001C0632" w14:paraId="762EFAD4" w14:textId="77777777" w:rsidTr="001C0632">
        <w:tc>
          <w:tcPr>
            <w:tcW w:w="3284" w:type="dxa"/>
          </w:tcPr>
          <w:p w14:paraId="2028F85E" w14:textId="78922ECA" w:rsidR="001C0632" w:rsidRDefault="001C0632" w:rsidP="001C0632">
            <w:pPr>
              <w:rPr>
                <w:rFonts w:cstheme="majorHAnsi"/>
                <w:szCs w:val="22"/>
              </w:rPr>
            </w:pPr>
            <w:proofErr w:type="spellStart"/>
            <w:r w:rsidRPr="001C0632">
              <w:rPr>
                <w:rFonts w:cstheme="majorHAnsi"/>
                <w:szCs w:val="22"/>
              </w:rPr>
              <w:t>SMILES_end_group</w:t>
            </w:r>
            <w:proofErr w:type="spellEnd"/>
          </w:p>
        </w:tc>
        <w:tc>
          <w:tcPr>
            <w:tcW w:w="5130" w:type="dxa"/>
          </w:tcPr>
          <w:p w14:paraId="5ECCE9B7" w14:textId="7A2A0269" w:rsidR="001C0632" w:rsidRDefault="001925BA" w:rsidP="001C0632">
            <w:pPr>
              <w:rPr>
                <w:rFonts w:cstheme="majorHAnsi"/>
                <w:szCs w:val="22"/>
              </w:rPr>
            </w:pPr>
            <w:r w:rsidRPr="001925BA">
              <w:rPr>
                <w:rFonts w:cstheme="majorHAnsi"/>
                <w:szCs w:val="22"/>
              </w:rPr>
              <w:t>[S]C(=S)OCC</w:t>
            </w:r>
          </w:p>
        </w:tc>
      </w:tr>
      <w:tr w:rsidR="001C0632" w14:paraId="443D9E0C" w14:textId="77777777" w:rsidTr="001C0632">
        <w:tc>
          <w:tcPr>
            <w:tcW w:w="3284" w:type="dxa"/>
          </w:tcPr>
          <w:p w14:paraId="03597FB2" w14:textId="41FAC87D" w:rsidR="001C0632" w:rsidRDefault="001C0632" w:rsidP="001C0632">
            <w:pPr>
              <w:rPr>
                <w:rFonts w:cstheme="majorHAnsi"/>
                <w:szCs w:val="22"/>
              </w:rPr>
            </w:pPr>
            <w:proofErr w:type="spellStart"/>
            <w:r w:rsidRPr="001C0632">
              <w:rPr>
                <w:rFonts w:cstheme="majorHAnsi"/>
                <w:szCs w:val="22"/>
              </w:rPr>
              <w:t>SMILES_repeating_unitA</w:t>
            </w:r>
            <w:proofErr w:type="spellEnd"/>
          </w:p>
        </w:tc>
        <w:tc>
          <w:tcPr>
            <w:tcW w:w="5130" w:type="dxa"/>
          </w:tcPr>
          <w:p w14:paraId="1B8479B4" w14:textId="1180193A" w:rsidR="001C0632" w:rsidRDefault="001925BA" w:rsidP="001C0632">
            <w:pPr>
              <w:rPr>
                <w:rFonts w:cstheme="majorHAnsi"/>
                <w:szCs w:val="22"/>
              </w:rPr>
            </w:pPr>
            <w:r w:rsidRPr="001925BA">
              <w:rPr>
                <w:rFonts w:cstheme="majorHAnsi"/>
                <w:szCs w:val="22"/>
              </w:rPr>
              <w:t>[CH2][CH1](OC(=O)C)</w:t>
            </w:r>
          </w:p>
        </w:tc>
      </w:tr>
      <w:tr w:rsidR="001C0632" w14:paraId="7B9CDA97" w14:textId="77777777" w:rsidTr="001C0632">
        <w:tc>
          <w:tcPr>
            <w:tcW w:w="3284" w:type="dxa"/>
          </w:tcPr>
          <w:p w14:paraId="0AE4F9EB" w14:textId="79E5451E" w:rsidR="001C0632" w:rsidRDefault="001C0632" w:rsidP="001C0632">
            <w:pPr>
              <w:rPr>
                <w:rFonts w:cstheme="majorHAnsi"/>
                <w:szCs w:val="22"/>
              </w:rPr>
            </w:pPr>
            <w:proofErr w:type="spellStart"/>
            <w:r w:rsidRPr="001C0632">
              <w:rPr>
                <w:rFonts w:cstheme="majorHAnsi"/>
                <w:szCs w:val="22"/>
              </w:rPr>
              <w:t>molpercent_repeating_unitA</w:t>
            </w:r>
            <w:proofErr w:type="spellEnd"/>
          </w:p>
        </w:tc>
        <w:tc>
          <w:tcPr>
            <w:tcW w:w="5130" w:type="dxa"/>
          </w:tcPr>
          <w:p w14:paraId="0D5471C2" w14:textId="7B873BB0" w:rsidR="001C0632" w:rsidRDefault="001925BA" w:rsidP="001C0632">
            <w:pPr>
              <w:rPr>
                <w:rFonts w:cstheme="majorHAnsi"/>
                <w:szCs w:val="22"/>
              </w:rPr>
            </w:pPr>
            <w:r w:rsidRPr="001925BA">
              <w:rPr>
                <w:rFonts w:cstheme="majorHAnsi"/>
                <w:szCs w:val="22"/>
              </w:rPr>
              <w:t>0,53</w:t>
            </w:r>
          </w:p>
        </w:tc>
      </w:tr>
      <w:tr w:rsidR="001C0632" w14:paraId="648FEF0C" w14:textId="77777777" w:rsidTr="001C0632">
        <w:tc>
          <w:tcPr>
            <w:tcW w:w="3284" w:type="dxa"/>
          </w:tcPr>
          <w:p w14:paraId="4B7ADF1F" w14:textId="46830767" w:rsidR="001C0632" w:rsidRDefault="001C0632" w:rsidP="001C0632">
            <w:pPr>
              <w:rPr>
                <w:rFonts w:cstheme="majorHAnsi"/>
                <w:szCs w:val="22"/>
              </w:rPr>
            </w:pPr>
            <w:proofErr w:type="spellStart"/>
            <w:r w:rsidRPr="001C0632">
              <w:rPr>
                <w:rFonts w:cstheme="majorHAnsi"/>
                <w:szCs w:val="22"/>
              </w:rPr>
              <w:t>SMILES_repeating_unit</w:t>
            </w:r>
            <w:r>
              <w:rPr>
                <w:rFonts w:cstheme="majorHAnsi"/>
                <w:szCs w:val="22"/>
              </w:rPr>
              <w:t>B</w:t>
            </w:r>
            <w:proofErr w:type="spellEnd"/>
          </w:p>
        </w:tc>
        <w:tc>
          <w:tcPr>
            <w:tcW w:w="5130" w:type="dxa"/>
          </w:tcPr>
          <w:p w14:paraId="43CE834D" w14:textId="0C68D901" w:rsidR="001C0632" w:rsidRDefault="001925BA" w:rsidP="001C0632">
            <w:pPr>
              <w:rPr>
                <w:rFonts w:cstheme="majorHAnsi"/>
                <w:szCs w:val="22"/>
              </w:rPr>
            </w:pPr>
            <w:r w:rsidRPr="001925BA">
              <w:rPr>
                <w:rFonts w:cstheme="majorHAnsi"/>
                <w:szCs w:val="22"/>
              </w:rPr>
              <w:t>[CH2][CH](N1C(=O)CCCCC1)</w:t>
            </w:r>
          </w:p>
        </w:tc>
      </w:tr>
      <w:tr w:rsidR="001C0632" w14:paraId="3C9271D4" w14:textId="77777777" w:rsidTr="000E41A2">
        <w:trPr>
          <w:trHeight w:val="121"/>
        </w:trPr>
        <w:tc>
          <w:tcPr>
            <w:tcW w:w="3284" w:type="dxa"/>
          </w:tcPr>
          <w:p w14:paraId="00D2838B" w14:textId="6ED83838" w:rsidR="001C0632" w:rsidRDefault="001C0632" w:rsidP="001C0632">
            <w:pPr>
              <w:rPr>
                <w:rFonts w:cstheme="majorHAnsi"/>
                <w:szCs w:val="22"/>
              </w:rPr>
            </w:pPr>
            <w:proofErr w:type="spellStart"/>
            <w:r w:rsidRPr="001C0632">
              <w:rPr>
                <w:rFonts w:cstheme="majorHAnsi"/>
                <w:szCs w:val="22"/>
              </w:rPr>
              <w:t>molpercent_repeating_unit</w:t>
            </w:r>
            <w:r>
              <w:rPr>
                <w:rFonts w:cstheme="majorHAnsi"/>
                <w:szCs w:val="22"/>
              </w:rPr>
              <w:t>B</w:t>
            </w:r>
            <w:proofErr w:type="spellEnd"/>
          </w:p>
        </w:tc>
        <w:tc>
          <w:tcPr>
            <w:tcW w:w="5130" w:type="dxa"/>
          </w:tcPr>
          <w:p w14:paraId="270D195B" w14:textId="4B1C9F54" w:rsidR="001C0632" w:rsidRDefault="001925BA" w:rsidP="001C0632">
            <w:pPr>
              <w:rPr>
                <w:rFonts w:cstheme="majorHAnsi"/>
                <w:szCs w:val="22"/>
              </w:rPr>
            </w:pPr>
            <w:r w:rsidRPr="001925BA">
              <w:rPr>
                <w:rFonts w:cstheme="majorHAnsi"/>
                <w:szCs w:val="22"/>
              </w:rPr>
              <w:t>0,47</w:t>
            </w:r>
          </w:p>
        </w:tc>
      </w:tr>
      <w:tr w:rsidR="001C0632" w14:paraId="2B38BC97" w14:textId="77777777" w:rsidTr="001C0632">
        <w:tc>
          <w:tcPr>
            <w:tcW w:w="3284" w:type="dxa"/>
          </w:tcPr>
          <w:p w14:paraId="5925B914" w14:textId="0B7A0B0C" w:rsidR="001C0632" w:rsidRDefault="001C0632" w:rsidP="001C0632">
            <w:pPr>
              <w:rPr>
                <w:rFonts w:cstheme="majorHAnsi"/>
                <w:szCs w:val="22"/>
              </w:rPr>
            </w:pPr>
            <w:r>
              <w:rPr>
                <w:rFonts w:cstheme="majorHAnsi"/>
                <w:szCs w:val="22"/>
              </w:rPr>
              <w:t>Mn</w:t>
            </w:r>
          </w:p>
        </w:tc>
        <w:tc>
          <w:tcPr>
            <w:tcW w:w="5130" w:type="dxa"/>
          </w:tcPr>
          <w:p w14:paraId="173A1B5F" w14:textId="5BD6DB9F" w:rsidR="001C0632" w:rsidRDefault="001925BA" w:rsidP="001C0632">
            <w:pPr>
              <w:rPr>
                <w:rFonts w:cstheme="majorHAnsi"/>
                <w:szCs w:val="22"/>
              </w:rPr>
            </w:pPr>
            <w:r w:rsidRPr="001925BA">
              <w:rPr>
                <w:rFonts w:cstheme="majorHAnsi"/>
                <w:szCs w:val="22"/>
              </w:rPr>
              <w:t>35370</w:t>
            </w:r>
          </w:p>
        </w:tc>
      </w:tr>
      <w:tr w:rsidR="001C0632" w14:paraId="607B980D" w14:textId="77777777" w:rsidTr="001C0632">
        <w:tc>
          <w:tcPr>
            <w:tcW w:w="3284" w:type="dxa"/>
          </w:tcPr>
          <w:p w14:paraId="3AA7C5B9" w14:textId="7D72D064" w:rsidR="001C0632" w:rsidRDefault="001C0632" w:rsidP="001C0632">
            <w:pPr>
              <w:rPr>
                <w:rFonts w:cstheme="majorHAnsi"/>
                <w:szCs w:val="22"/>
              </w:rPr>
            </w:pPr>
            <w:r>
              <w:rPr>
                <w:rFonts w:cstheme="majorHAnsi"/>
                <w:szCs w:val="22"/>
              </w:rPr>
              <w:t>PDI</w:t>
            </w:r>
          </w:p>
        </w:tc>
        <w:tc>
          <w:tcPr>
            <w:tcW w:w="5130" w:type="dxa"/>
          </w:tcPr>
          <w:p w14:paraId="51590E04" w14:textId="1A12BB4B" w:rsidR="001C0632" w:rsidRDefault="001925BA" w:rsidP="001C0632">
            <w:pPr>
              <w:rPr>
                <w:rFonts w:cstheme="majorHAnsi"/>
                <w:szCs w:val="22"/>
              </w:rPr>
            </w:pPr>
            <w:r w:rsidRPr="001925BA">
              <w:rPr>
                <w:rFonts w:cstheme="majorHAnsi"/>
                <w:szCs w:val="22"/>
              </w:rPr>
              <w:t>1,1</w:t>
            </w:r>
          </w:p>
        </w:tc>
      </w:tr>
      <w:tr w:rsidR="001C0632" w14:paraId="72643A02" w14:textId="77777777" w:rsidTr="001C0632">
        <w:tc>
          <w:tcPr>
            <w:tcW w:w="3284" w:type="dxa"/>
          </w:tcPr>
          <w:p w14:paraId="00851A72" w14:textId="4537D751" w:rsidR="001C0632" w:rsidRDefault="001C0632" w:rsidP="001C0632">
            <w:pPr>
              <w:rPr>
                <w:rFonts w:cstheme="majorHAnsi"/>
                <w:szCs w:val="22"/>
              </w:rPr>
            </w:pPr>
            <w:proofErr w:type="spellStart"/>
            <w:r w:rsidRPr="001C0632">
              <w:rPr>
                <w:rFonts w:cstheme="majorHAnsi"/>
                <w:szCs w:val="22"/>
              </w:rPr>
              <w:t>polymer_concentration_wpercent</w:t>
            </w:r>
            <w:proofErr w:type="spellEnd"/>
          </w:p>
        </w:tc>
        <w:tc>
          <w:tcPr>
            <w:tcW w:w="5130" w:type="dxa"/>
          </w:tcPr>
          <w:p w14:paraId="0D543439" w14:textId="5C215739" w:rsidR="001C0632" w:rsidRDefault="001925BA" w:rsidP="001C0632">
            <w:pPr>
              <w:rPr>
                <w:rFonts w:cstheme="majorHAnsi"/>
                <w:szCs w:val="22"/>
              </w:rPr>
            </w:pPr>
            <w:r w:rsidRPr="001925BA">
              <w:rPr>
                <w:rFonts w:cstheme="majorHAnsi"/>
                <w:szCs w:val="22"/>
              </w:rPr>
              <w:t>0,003</w:t>
            </w:r>
          </w:p>
        </w:tc>
      </w:tr>
      <w:tr w:rsidR="001C0632" w14:paraId="65992D26" w14:textId="77777777" w:rsidTr="001C0632">
        <w:tc>
          <w:tcPr>
            <w:tcW w:w="3284" w:type="dxa"/>
          </w:tcPr>
          <w:p w14:paraId="0A125920" w14:textId="455D9EDD" w:rsidR="001C0632" w:rsidRDefault="001925BA" w:rsidP="001C0632">
            <w:pPr>
              <w:rPr>
                <w:rFonts w:cstheme="majorHAnsi"/>
                <w:szCs w:val="22"/>
              </w:rPr>
            </w:pPr>
            <w:proofErr w:type="spellStart"/>
            <w:r>
              <w:rPr>
                <w:rFonts w:cstheme="majorHAnsi"/>
                <w:szCs w:val="22"/>
              </w:rPr>
              <w:t>c</w:t>
            </w:r>
            <w:r w:rsidR="001C0632">
              <w:rPr>
                <w:rFonts w:cstheme="majorHAnsi"/>
                <w:szCs w:val="22"/>
              </w:rPr>
              <w:t>loud_point</w:t>
            </w:r>
            <w:proofErr w:type="spellEnd"/>
          </w:p>
        </w:tc>
        <w:tc>
          <w:tcPr>
            <w:tcW w:w="5130" w:type="dxa"/>
          </w:tcPr>
          <w:p w14:paraId="7CF1DC31" w14:textId="06CDFDD0" w:rsidR="001C0632" w:rsidRDefault="001925BA" w:rsidP="001C0632">
            <w:pPr>
              <w:rPr>
                <w:rFonts w:cstheme="majorHAnsi"/>
                <w:szCs w:val="22"/>
              </w:rPr>
            </w:pPr>
            <w:r w:rsidRPr="001925BA">
              <w:rPr>
                <w:rFonts w:cstheme="majorHAnsi"/>
                <w:szCs w:val="22"/>
              </w:rPr>
              <w:t>21,4</w:t>
            </w:r>
          </w:p>
        </w:tc>
      </w:tr>
      <w:tr w:rsidR="001C0632" w14:paraId="16C09D8F" w14:textId="77777777" w:rsidTr="001C0632">
        <w:tc>
          <w:tcPr>
            <w:tcW w:w="3284" w:type="dxa"/>
          </w:tcPr>
          <w:p w14:paraId="4065F3A1" w14:textId="270099E1" w:rsidR="001C0632" w:rsidRDefault="001C0632" w:rsidP="001C0632">
            <w:pPr>
              <w:rPr>
                <w:rFonts w:cstheme="majorHAnsi"/>
                <w:szCs w:val="22"/>
              </w:rPr>
            </w:pPr>
            <w:proofErr w:type="spellStart"/>
            <w:r>
              <w:rPr>
                <w:rFonts w:cstheme="majorHAnsi"/>
                <w:szCs w:val="22"/>
              </w:rPr>
              <w:t>def_type</w:t>
            </w:r>
            <w:proofErr w:type="spellEnd"/>
          </w:p>
        </w:tc>
        <w:tc>
          <w:tcPr>
            <w:tcW w:w="5130" w:type="dxa"/>
          </w:tcPr>
          <w:p w14:paraId="224045C0" w14:textId="2A805D89" w:rsidR="001C0632" w:rsidRDefault="001925BA" w:rsidP="001C0632">
            <w:pPr>
              <w:rPr>
                <w:rFonts w:cstheme="majorHAnsi"/>
                <w:szCs w:val="22"/>
              </w:rPr>
            </w:pPr>
            <w:r>
              <w:rPr>
                <w:rFonts w:cstheme="majorHAnsi"/>
                <w:szCs w:val="22"/>
              </w:rPr>
              <w:t>C</w:t>
            </w:r>
          </w:p>
        </w:tc>
      </w:tr>
    </w:tbl>
    <w:p w14:paraId="7F7DD65B" w14:textId="637CB8E8" w:rsidR="00FB5481" w:rsidRDefault="00E01A9C" w:rsidP="004C65CC">
      <w:pPr>
        <w:rPr>
          <w:rFonts w:cstheme="majorHAnsi"/>
          <w:szCs w:val="22"/>
        </w:rPr>
        <w:pPrChange w:id="305" w:author="Julian Kimmig" w:date="2023-12-01T15:56:00Z">
          <w:pPr>
            <w:ind w:left="720"/>
          </w:pPr>
        </w:pPrChange>
      </w:pPr>
      <w:del w:id="306" w:author="Julian Kimmig" w:date="2023-12-01T15:56:00Z">
        <w:r w:rsidDel="004C65CC">
          <w:rPr>
            <w:rFonts w:cstheme="majorHAnsi"/>
            <w:szCs w:val="22"/>
          </w:rPr>
          <w:delText xml:space="preserve">Note: Up to 12 </w:delText>
        </w:r>
      </w:del>
    </w:p>
    <w:p w14:paraId="15E97736" w14:textId="7D0FB9B4" w:rsidR="00563B67" w:rsidRDefault="00F31B3A" w:rsidP="00563B67">
      <w:pPr>
        <w:ind w:left="720"/>
        <w:rPr>
          <w:rFonts w:cstheme="majorHAnsi"/>
          <w:szCs w:val="22"/>
        </w:rPr>
      </w:pPr>
      <w:r w:rsidRPr="00F31B3A">
        <w:rPr>
          <w:rFonts w:cstheme="majorHAnsi"/>
          <w:b/>
          <w:szCs w:val="22"/>
        </w:rPr>
        <w:t>Note</w:t>
      </w:r>
      <w:r w:rsidR="00135C78">
        <w:rPr>
          <w:rFonts w:cstheme="majorHAnsi"/>
          <w:szCs w:val="22"/>
        </w:rPr>
        <w:t xml:space="preserve">: As the representation of Structures as SMILES </w:t>
      </w:r>
      <w:r w:rsidR="00332D9A">
        <w:rPr>
          <w:rFonts w:cstheme="majorHAnsi"/>
          <w:szCs w:val="22"/>
        </w:rPr>
        <w:t xml:space="preserve">codes </w:t>
      </w:r>
      <w:r w:rsidR="00135C78">
        <w:rPr>
          <w:rFonts w:cstheme="majorHAnsi"/>
          <w:szCs w:val="22"/>
        </w:rPr>
        <w:t>can be tricky</w:t>
      </w:r>
      <w:r w:rsidR="00332D9A">
        <w:rPr>
          <w:rFonts w:cstheme="majorHAnsi"/>
          <w:szCs w:val="22"/>
        </w:rPr>
        <w:t>,</w:t>
      </w:r>
      <w:r w:rsidR="00135C78">
        <w:rPr>
          <w:rFonts w:cstheme="majorHAnsi"/>
          <w:szCs w:val="22"/>
        </w:rPr>
        <w:t xml:space="preserve"> one can use the </w:t>
      </w:r>
      <w:hyperlink r:id="rId26" w:history="1">
        <w:r w:rsidR="00135C78" w:rsidRPr="00FB5481">
          <w:rPr>
            <w:rStyle w:val="Hyperlink"/>
            <w:rFonts w:cstheme="majorHAnsi"/>
            <w:szCs w:val="22"/>
          </w:rPr>
          <w:t xml:space="preserve">SMILES generator/checker from the </w:t>
        </w:r>
        <w:proofErr w:type="spellStart"/>
        <w:r w:rsidR="00135C78" w:rsidRPr="00FB5481">
          <w:rPr>
            <w:rStyle w:val="Hyperlink"/>
            <w:rFonts w:cstheme="majorHAnsi"/>
            <w:szCs w:val="22"/>
          </w:rPr>
          <w:t>Universtiy</w:t>
        </w:r>
        <w:proofErr w:type="spellEnd"/>
        <w:r w:rsidR="00135C78" w:rsidRPr="00FB5481">
          <w:rPr>
            <w:rStyle w:val="Hyperlink"/>
            <w:rFonts w:cstheme="majorHAnsi"/>
            <w:szCs w:val="22"/>
          </w:rPr>
          <w:t xml:space="preserve"> of Valle</w:t>
        </w:r>
      </w:hyperlink>
      <w:r w:rsidR="00332D9A">
        <w:rPr>
          <w:rFonts w:cstheme="majorHAnsi"/>
          <w:szCs w:val="22"/>
        </w:rPr>
        <w:t xml:space="preserve"> or use the </w:t>
      </w:r>
      <w:r w:rsidR="00332D9A" w:rsidRPr="00332D9A">
        <w:rPr>
          <w:rFonts w:cstheme="majorHAnsi"/>
          <w:i/>
          <w:szCs w:val="22"/>
        </w:rPr>
        <w:t>paste special</w:t>
      </w:r>
      <w:r w:rsidR="00332D9A">
        <w:rPr>
          <w:rFonts w:cstheme="majorHAnsi"/>
          <w:szCs w:val="22"/>
        </w:rPr>
        <w:t xml:space="preserve"> (</w:t>
      </w:r>
      <w:proofErr w:type="spellStart"/>
      <w:r w:rsidR="00332D9A">
        <w:rPr>
          <w:rFonts w:cstheme="majorHAnsi"/>
          <w:szCs w:val="22"/>
        </w:rPr>
        <w:t>Alt+Ctrl+p</w:t>
      </w:r>
      <w:proofErr w:type="spellEnd"/>
      <w:r w:rsidR="00332D9A">
        <w:rPr>
          <w:rFonts w:cstheme="majorHAnsi"/>
          <w:szCs w:val="22"/>
        </w:rPr>
        <w:t xml:space="preserve">) and </w:t>
      </w:r>
      <w:r w:rsidR="00332D9A" w:rsidRPr="00332D9A">
        <w:rPr>
          <w:rFonts w:cstheme="majorHAnsi"/>
          <w:i/>
          <w:szCs w:val="22"/>
        </w:rPr>
        <w:t>copy as</w:t>
      </w:r>
      <w:r w:rsidR="00332D9A">
        <w:rPr>
          <w:rFonts w:cstheme="majorHAnsi"/>
          <w:szCs w:val="22"/>
        </w:rPr>
        <w:t xml:space="preserve"> (</w:t>
      </w:r>
      <w:proofErr w:type="spellStart"/>
      <w:r w:rsidR="00332D9A">
        <w:rPr>
          <w:rFonts w:cstheme="majorHAnsi"/>
          <w:szCs w:val="22"/>
        </w:rPr>
        <w:t>Alt+Ctrl+c</w:t>
      </w:r>
      <w:proofErr w:type="spellEnd"/>
      <w:r w:rsidR="00332D9A">
        <w:rPr>
          <w:rFonts w:cstheme="majorHAnsi"/>
          <w:szCs w:val="22"/>
        </w:rPr>
        <w:t xml:space="preserve">) SMILES functions of ChemDraw to verify the codes. The third </w:t>
      </w:r>
      <w:r w:rsidR="00332D9A" w:rsidRPr="00332D9A">
        <w:rPr>
          <w:rFonts w:cstheme="majorHAnsi"/>
          <w:i/>
          <w:szCs w:val="22"/>
        </w:rPr>
        <w:t>Namen</w:t>
      </w:r>
      <w:r w:rsidR="00332D9A">
        <w:rPr>
          <w:rFonts w:cstheme="majorHAnsi"/>
          <w:szCs w:val="22"/>
        </w:rPr>
        <w:t xml:space="preserve"> </w:t>
      </w:r>
      <w:r w:rsidR="00332D9A">
        <w:rPr>
          <w:rFonts w:cstheme="majorHAnsi"/>
          <w:szCs w:val="22"/>
        </w:rPr>
        <w:lastRenderedPageBreak/>
        <w:t xml:space="preserve">tab of the </w:t>
      </w:r>
      <w:r w:rsidR="00332D9A" w:rsidRPr="008A27A1">
        <w:rPr>
          <w:rFonts w:cstheme="majorHAnsi"/>
          <w:i/>
          <w:szCs w:val="22"/>
        </w:rPr>
        <w:t>Non-curated Dataset.xlsx</w:t>
      </w:r>
      <w:r w:rsidR="00332D9A">
        <w:rPr>
          <w:rFonts w:cstheme="majorHAnsi"/>
          <w:szCs w:val="22"/>
        </w:rPr>
        <w:t xml:space="preserve"> file also gives many examples for initiators and repeating units.</w:t>
      </w:r>
    </w:p>
    <w:p w14:paraId="5F54223A" w14:textId="77777777" w:rsidR="006A046D" w:rsidRDefault="006A046D" w:rsidP="00563B67">
      <w:pPr>
        <w:ind w:left="720"/>
        <w:rPr>
          <w:rFonts w:cstheme="majorHAnsi"/>
          <w:szCs w:val="22"/>
        </w:rPr>
      </w:pPr>
    </w:p>
    <w:p w14:paraId="57BDCFD1" w14:textId="4390846E" w:rsidR="00FB5481" w:rsidRDefault="006A046D" w:rsidP="00563B67">
      <w:pPr>
        <w:ind w:left="720"/>
        <w:rPr>
          <w:rFonts w:cstheme="majorHAnsi"/>
          <w:szCs w:val="22"/>
        </w:rPr>
      </w:pPr>
      <w:r>
        <w:rPr>
          <w:rFonts w:cstheme="majorHAnsi"/>
          <w:b/>
          <w:szCs w:val="22"/>
        </w:rPr>
        <w:t>Critical</w:t>
      </w:r>
      <w:r w:rsidR="00332D9A" w:rsidRPr="006A046D">
        <w:rPr>
          <w:rFonts w:cstheme="majorHAnsi"/>
          <w:b/>
          <w:szCs w:val="22"/>
        </w:rPr>
        <w:t>: It is crucial that the connection points of the repeating units are written explicitly,</w:t>
      </w:r>
      <w:r w:rsidR="00332D9A">
        <w:rPr>
          <w:rFonts w:cstheme="majorHAnsi"/>
          <w:szCs w:val="22"/>
        </w:rPr>
        <w:t xml:space="preserve"> like radicals ( [CH2]C[CH2] ) </w:t>
      </w:r>
      <w:r w:rsidR="00FB5481" w:rsidRPr="00FB5481">
        <w:rPr>
          <w:rFonts w:cstheme="majorHAnsi"/>
          <w:noProof/>
          <w:szCs w:val="22"/>
        </w:rPr>
        <w:drawing>
          <wp:inline distT="0" distB="0" distL="0" distR="0" wp14:anchorId="73C179B6" wp14:editId="38265A49">
            <wp:extent cx="949688" cy="283845"/>
            <wp:effectExtent l="0" t="0" r="3175"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6587" cy="300851"/>
                    </a:xfrm>
                    <a:prstGeom prst="rect">
                      <a:avLst/>
                    </a:prstGeom>
                  </pic:spPr>
                </pic:pic>
              </a:graphicData>
            </a:graphic>
          </wp:inline>
        </w:drawing>
      </w:r>
    </w:p>
    <w:p w14:paraId="49A05B1D" w14:textId="27D451B6" w:rsidR="00622237" w:rsidRDefault="00622237" w:rsidP="00563B67">
      <w:pPr>
        <w:ind w:left="720"/>
        <w:rPr>
          <w:rFonts w:cstheme="majorHAnsi"/>
          <w:szCs w:val="22"/>
        </w:rPr>
      </w:pPr>
    </w:p>
    <w:p w14:paraId="174F755B" w14:textId="4BD269D8" w:rsidR="00622237" w:rsidRDefault="00622237" w:rsidP="00563B67">
      <w:pPr>
        <w:ind w:left="720"/>
        <w:rPr>
          <w:rFonts w:cstheme="majorHAnsi"/>
          <w:szCs w:val="22"/>
        </w:rPr>
      </w:pPr>
      <w:r w:rsidRPr="00622237">
        <w:rPr>
          <w:rFonts w:cstheme="majorHAnsi"/>
          <w:b/>
          <w:szCs w:val="22"/>
        </w:rPr>
        <w:t>Optional</w:t>
      </w:r>
      <w:r>
        <w:rPr>
          <w:rFonts w:cstheme="majorHAnsi"/>
          <w:szCs w:val="22"/>
        </w:rPr>
        <w:t>: The default hyperparam</w:t>
      </w:r>
      <w:r w:rsidR="0022439F">
        <w:rPr>
          <w:rFonts w:cstheme="majorHAnsi"/>
          <w:szCs w:val="22"/>
        </w:rPr>
        <w:t>e</w:t>
      </w:r>
      <w:r>
        <w:rPr>
          <w:rFonts w:cstheme="majorHAnsi"/>
          <w:szCs w:val="22"/>
        </w:rPr>
        <w:t xml:space="preserve">ters can </w:t>
      </w:r>
      <w:r w:rsidR="0022439F">
        <w:rPr>
          <w:rFonts w:cstheme="majorHAnsi"/>
          <w:szCs w:val="22"/>
        </w:rPr>
        <w:t xml:space="preserve">also </w:t>
      </w:r>
      <w:r>
        <w:rPr>
          <w:rFonts w:cstheme="majorHAnsi"/>
          <w:szCs w:val="22"/>
        </w:rPr>
        <w:t xml:space="preserve">be </w:t>
      </w:r>
      <w:r w:rsidR="0022439F">
        <w:rPr>
          <w:rFonts w:cstheme="majorHAnsi"/>
          <w:szCs w:val="22"/>
        </w:rPr>
        <w:t xml:space="preserve">seen and </w:t>
      </w:r>
      <w:r>
        <w:rPr>
          <w:rFonts w:cstheme="majorHAnsi"/>
          <w:szCs w:val="22"/>
        </w:rPr>
        <w:t xml:space="preserve">set </w:t>
      </w:r>
      <w:r w:rsidR="0022439F">
        <w:rPr>
          <w:rFonts w:cstheme="majorHAnsi"/>
          <w:szCs w:val="22"/>
        </w:rPr>
        <w:t>manually</w:t>
      </w:r>
      <w:r>
        <w:rPr>
          <w:rFonts w:cstheme="majorHAnsi"/>
          <w:szCs w:val="22"/>
        </w:rPr>
        <w:t xml:space="preserve"> </w:t>
      </w:r>
      <w:r w:rsidR="0022439F">
        <w:rPr>
          <w:rFonts w:cstheme="majorHAnsi"/>
          <w:szCs w:val="22"/>
        </w:rPr>
        <w:t xml:space="preserve">through the </w:t>
      </w:r>
      <w:proofErr w:type="spellStart"/>
      <w:r w:rsidR="0022439F">
        <w:rPr>
          <w:rFonts w:cstheme="majorHAnsi"/>
          <w:szCs w:val="22"/>
        </w:rPr>
        <w:t>hyperparameter.yml</w:t>
      </w:r>
      <w:proofErr w:type="spellEnd"/>
      <w:r w:rsidR="0022439F">
        <w:rPr>
          <w:rFonts w:cstheme="majorHAnsi"/>
          <w:szCs w:val="22"/>
        </w:rPr>
        <w:t xml:space="preserve"> files created.</w:t>
      </w:r>
    </w:p>
    <w:p w14:paraId="67C9F50F" w14:textId="77777777" w:rsidR="006A046D" w:rsidRPr="003E674E" w:rsidRDefault="006A046D" w:rsidP="000436F1">
      <w:pPr>
        <w:rPr>
          <w:rFonts w:cstheme="majorHAnsi"/>
          <w:szCs w:val="22"/>
        </w:rPr>
      </w:pPr>
    </w:p>
    <w:p w14:paraId="03B3D41C" w14:textId="29389F2B" w:rsidR="00622237" w:rsidRDefault="000569F9" w:rsidP="00EB525F">
      <w:pPr>
        <w:pStyle w:val="Heading2"/>
      </w:pPr>
      <w:r>
        <w:t xml:space="preserve">How to use the </w:t>
      </w:r>
      <w:proofErr w:type="spellStart"/>
      <w:r>
        <w:t>Polyfingerprint</w:t>
      </w:r>
      <w:proofErr w:type="spellEnd"/>
      <w:r>
        <w:t xml:space="preserve"> library</w:t>
      </w:r>
    </w:p>
    <w:p w14:paraId="45905AE8" w14:textId="53306516" w:rsidR="000569F9" w:rsidRDefault="001E7332" w:rsidP="001E7332">
      <w:pPr>
        <w:rPr>
          <w:rFonts w:cstheme="majorHAnsi"/>
          <w:b/>
          <w:szCs w:val="22"/>
        </w:rPr>
      </w:pPr>
      <w:r w:rsidRPr="00167A4D">
        <w:rPr>
          <w:rFonts w:cstheme="majorHAnsi"/>
          <w:b/>
          <w:szCs w:val="22"/>
        </w:rPr>
        <w:t xml:space="preserve">Timing: </w:t>
      </w:r>
      <w:r>
        <w:rPr>
          <w:rFonts w:cstheme="majorHAnsi"/>
          <w:b/>
          <w:szCs w:val="22"/>
        </w:rPr>
        <w:t>10</w:t>
      </w:r>
      <w:r w:rsidRPr="00167A4D">
        <w:rPr>
          <w:rFonts w:cstheme="majorHAnsi"/>
          <w:b/>
          <w:szCs w:val="22"/>
        </w:rPr>
        <w:t xml:space="preserve"> min.</w:t>
      </w:r>
    </w:p>
    <w:p w14:paraId="08746DBA" w14:textId="226B2B3E" w:rsidR="00B07003" w:rsidRDefault="001E7332" w:rsidP="000569F9">
      <w:pPr>
        <w:ind w:left="720"/>
        <w:rPr>
          <w:rFonts w:cstheme="majorHAnsi"/>
          <w:szCs w:val="22"/>
        </w:rPr>
      </w:pPr>
      <w:r w:rsidRPr="001E7332">
        <w:rPr>
          <w:rFonts w:cstheme="majorHAnsi"/>
          <w:b/>
          <w:szCs w:val="22"/>
        </w:rPr>
        <w:t>Note:</w:t>
      </w:r>
      <w:r>
        <w:rPr>
          <w:rFonts w:cstheme="majorHAnsi"/>
          <w:szCs w:val="22"/>
        </w:rPr>
        <w:t xml:space="preserve"> </w:t>
      </w:r>
      <w:r w:rsidR="000569F9">
        <w:rPr>
          <w:rFonts w:cstheme="majorHAnsi"/>
          <w:szCs w:val="22"/>
        </w:rPr>
        <w:t xml:space="preserve">All functions for the decoder are stored in polyfingerprints.py file </w:t>
      </w:r>
    </w:p>
    <w:p w14:paraId="18DBFF03" w14:textId="77777777" w:rsidR="00BF24E7" w:rsidRDefault="00197151" w:rsidP="0052291B">
      <w:pPr>
        <w:numPr>
          <w:ilvl w:val="0"/>
          <w:numId w:val="28"/>
        </w:numPr>
        <w:rPr>
          <w:rFonts w:cstheme="majorHAnsi"/>
          <w:szCs w:val="22"/>
        </w:rPr>
      </w:pPr>
      <w:r>
        <w:rPr>
          <w:rFonts w:cstheme="majorHAnsi"/>
          <w:szCs w:val="22"/>
        </w:rPr>
        <w:t xml:space="preserve">The crucial function is </w:t>
      </w:r>
      <w:proofErr w:type="spellStart"/>
      <w:r w:rsidRPr="00875333">
        <w:rPr>
          <w:rStyle w:val="CodeZchn"/>
        </w:rPr>
        <w:t>create_</w:t>
      </w:r>
      <w:proofErr w:type="gramStart"/>
      <w:r w:rsidRPr="00875333">
        <w:rPr>
          <w:rStyle w:val="CodeZchn"/>
        </w:rPr>
        <w:t>pfp</w:t>
      </w:r>
      <w:proofErr w:type="spellEnd"/>
      <w:r w:rsidRPr="00875333">
        <w:rPr>
          <w:rStyle w:val="CodeZchn"/>
        </w:rPr>
        <w:t>(</w:t>
      </w:r>
      <w:proofErr w:type="gramEnd"/>
      <w:r w:rsidRPr="00875333">
        <w:rPr>
          <w:rStyle w:val="CodeZchn"/>
        </w:rPr>
        <w:t>)</w:t>
      </w:r>
      <w:r w:rsidR="00B11221">
        <w:rPr>
          <w:rFonts w:cstheme="majorHAnsi"/>
          <w:szCs w:val="22"/>
        </w:rPr>
        <w:t>. When we take the same example from above it takes</w:t>
      </w:r>
      <w:r>
        <w:rPr>
          <w:rFonts w:cstheme="majorHAnsi"/>
          <w:szCs w:val="22"/>
        </w:rPr>
        <w:t xml:space="preserve"> the structure and composition of the polymer or list of polymers in the following way</w:t>
      </w:r>
      <w:r w:rsidR="00CE4895">
        <w:rPr>
          <w:rFonts w:cstheme="majorHAnsi"/>
          <w:szCs w:val="22"/>
        </w:rPr>
        <w:t>.</w:t>
      </w:r>
    </w:p>
    <w:p w14:paraId="64891C33" w14:textId="607646AC" w:rsidR="000569F9" w:rsidRDefault="002121A8" w:rsidP="00BF24E7">
      <w:pPr>
        <w:ind w:left="720"/>
        <w:rPr>
          <w:rFonts w:cstheme="majorHAnsi"/>
          <w:szCs w:val="22"/>
        </w:rPr>
      </w:pPr>
      <w:r>
        <w:pict w14:anchorId="5C1E6DB0">
          <v:shape id="_x0000_s2051" type="#_x0000_t202" style="width:390pt;height:64.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1;mso-fit-shape-to-text:t">
              <w:txbxContent>
                <w:p w14:paraId="6F2DFF73" w14:textId="31B952B0" w:rsidR="00DA5C1D" w:rsidRPr="00CE4895" w:rsidRDefault="00DA5C1D" w:rsidP="00197151">
                  <w:pPr>
                    <w:pStyle w:val="Code"/>
                  </w:pPr>
                  <w:r w:rsidRPr="00CE4895">
                    <w:t xml:space="preserve">&gt;import </w:t>
                  </w:r>
                  <w:proofErr w:type="spellStart"/>
                  <w:r w:rsidRPr="00CE4895">
                    <w:t>polyfingerprints</w:t>
                  </w:r>
                  <w:proofErr w:type="spellEnd"/>
                  <w:r w:rsidRPr="00CE4895">
                    <w:t xml:space="preserve"> as </w:t>
                  </w:r>
                  <w:proofErr w:type="spellStart"/>
                  <w:r w:rsidRPr="00CE4895">
                    <w:t>pfp</w:t>
                  </w:r>
                  <w:proofErr w:type="spellEnd"/>
                </w:p>
                <w:p w14:paraId="6DF16311" w14:textId="607268DA" w:rsidR="00DA5C1D" w:rsidRPr="00CE4895" w:rsidRDefault="00DA5C1D" w:rsidP="00197151">
                  <w:pPr>
                    <w:pStyle w:val="Code"/>
                  </w:pPr>
                </w:p>
                <w:p w14:paraId="15D4E207" w14:textId="22EFF332" w:rsidR="00DA5C1D" w:rsidRDefault="00DA5C1D" w:rsidP="00197151">
                  <w:pPr>
                    <w:pStyle w:val="Code"/>
                  </w:pPr>
                  <w:r>
                    <w:t>&gt;</w:t>
                  </w:r>
                  <w:proofErr w:type="spellStart"/>
                  <w:r>
                    <w:t>a_poly</w:t>
                  </w:r>
                  <w:r w:rsidRPr="00197151">
                    <w:t>fingerprint</w:t>
                  </w:r>
                  <w:proofErr w:type="spellEnd"/>
                  <w:r w:rsidRPr="00197151">
                    <w:t xml:space="preserve"> </w:t>
                  </w:r>
                  <w:r>
                    <w:t xml:space="preserve">= </w:t>
                  </w:r>
                  <w:proofErr w:type="spellStart"/>
                  <w:r w:rsidRPr="00B11221">
                    <w:t>pfp.create_pfp</w:t>
                  </w:r>
                  <w:proofErr w:type="spellEnd"/>
                  <w:r w:rsidRPr="00B11221">
                    <w:t>(</w:t>
                  </w:r>
                  <w:proofErr w:type="spellStart"/>
                  <w:r w:rsidRPr="00B11221">
                    <w:t>end_units</w:t>
                  </w:r>
                  <w:proofErr w:type="spellEnd"/>
                  <w:r w:rsidRPr="00B11221">
                    <w:t xml:space="preserve">={"start": "[C](C)(C)(C#N)", "end": "[S]C(=S)OCC"}, </w:t>
                  </w:r>
                  <w:proofErr w:type="spellStart"/>
                  <w:r w:rsidRPr="00B11221">
                    <w:t>repeating_units</w:t>
                  </w:r>
                  <w:proofErr w:type="spellEnd"/>
                  <w:r w:rsidRPr="00B11221">
                    <w:t xml:space="preserve">={0.53 :"[CH2][CH1](OC(=O)C)", 0.47: "[CH2][CH](N1C(=O)CCCCC1)"}, </w:t>
                  </w:r>
                  <w:proofErr w:type="spellStart"/>
                  <w:r w:rsidRPr="00B11221">
                    <w:t>mol_weight</w:t>
                  </w:r>
                  <w:proofErr w:type="spellEnd"/>
                  <w:r w:rsidRPr="00B11221">
                    <w:t>=</w:t>
                  </w:r>
                  <w:r w:rsidRPr="001925BA">
                    <w:rPr>
                      <w:rFonts w:asciiTheme="majorHAnsi" w:hAnsiTheme="majorHAnsi" w:cstheme="majorHAnsi"/>
                      <w:szCs w:val="22"/>
                    </w:rPr>
                    <w:t>35370</w:t>
                  </w:r>
                  <w:r>
                    <w:t xml:space="preserve">, </w:t>
                  </w:r>
                  <w:proofErr w:type="spellStart"/>
                  <w:r>
                    <w:t>fp_size</w:t>
                  </w:r>
                  <w:proofErr w:type="spellEnd"/>
                  <w:r>
                    <w:t>=2048</w:t>
                  </w:r>
                  <w:r w:rsidRPr="00B11221">
                    <w:t>)</w:t>
                  </w:r>
                </w:p>
                <w:p w14:paraId="7000FC71" w14:textId="54AC7DCF" w:rsidR="00DA5C1D" w:rsidRPr="00197151" w:rsidRDefault="00DA5C1D" w:rsidP="00197151">
                  <w:pPr>
                    <w:pStyle w:val="Code"/>
                  </w:pPr>
                  <w:r>
                    <w:t>&gt;print(</w:t>
                  </w:r>
                  <w:proofErr w:type="spellStart"/>
                  <w:r>
                    <w:t>a_polyfingerprint</w:t>
                  </w:r>
                  <w:proofErr w:type="spellEnd"/>
                  <w:r>
                    <w:t>)</w:t>
                  </w:r>
                </w:p>
              </w:txbxContent>
            </v:textbox>
            <w10:anchorlock/>
          </v:shape>
        </w:pict>
      </w:r>
    </w:p>
    <w:p w14:paraId="456B9336" w14:textId="49CB3E8E" w:rsidR="001E7332" w:rsidRDefault="00B52456" w:rsidP="001E7332">
      <w:pPr>
        <w:ind w:left="720"/>
        <w:rPr>
          <w:rFonts w:cstheme="majorHAnsi"/>
          <w:szCs w:val="22"/>
        </w:rPr>
      </w:pPr>
      <w:r>
        <w:rPr>
          <w:rFonts w:cstheme="majorHAnsi"/>
          <w:szCs w:val="22"/>
        </w:rPr>
        <w:t xml:space="preserve">Since the dictionaries for the repeating units can be arbitrary long, </w:t>
      </w:r>
      <w:r w:rsidR="00F51D5E">
        <w:rPr>
          <w:rFonts w:cstheme="majorHAnsi"/>
          <w:szCs w:val="22"/>
        </w:rPr>
        <w:t>c</w:t>
      </w:r>
      <w:r>
        <w:rPr>
          <w:rFonts w:cstheme="majorHAnsi"/>
          <w:szCs w:val="22"/>
        </w:rPr>
        <w:t>opolymers with arbitrary many different repetition units can be set in here.</w:t>
      </w:r>
    </w:p>
    <w:p w14:paraId="152B9BF7" w14:textId="77777777" w:rsidR="006A046D" w:rsidRDefault="006A046D" w:rsidP="001E7332">
      <w:pPr>
        <w:ind w:left="720"/>
        <w:rPr>
          <w:rFonts w:cstheme="majorHAnsi"/>
          <w:szCs w:val="22"/>
        </w:rPr>
      </w:pPr>
    </w:p>
    <w:p w14:paraId="5E079CEF" w14:textId="15AA682F" w:rsidR="00F448EB" w:rsidRDefault="00637A4A" w:rsidP="001E7332">
      <w:pPr>
        <w:ind w:left="720"/>
        <w:rPr>
          <w:rFonts w:cstheme="majorHAnsi"/>
          <w:szCs w:val="22"/>
        </w:rPr>
      </w:pPr>
      <w:r>
        <w:rPr>
          <w:rFonts w:cstheme="majorHAnsi"/>
          <w:b/>
          <w:szCs w:val="22"/>
        </w:rPr>
        <w:t>Note</w:t>
      </w:r>
      <w:r w:rsidR="00F448EB">
        <w:rPr>
          <w:rFonts w:cstheme="majorHAnsi"/>
          <w:szCs w:val="22"/>
        </w:rPr>
        <w:t>: More options to all functions can be seen opening the Contextual Help (Ctrl + I).</w:t>
      </w:r>
    </w:p>
    <w:p w14:paraId="5E112FB0" w14:textId="77777777" w:rsidR="00D77951" w:rsidRDefault="00D77951" w:rsidP="00D77951">
      <w:pPr>
        <w:rPr>
          <w:rFonts w:cstheme="majorHAnsi"/>
          <w:szCs w:val="22"/>
        </w:rPr>
      </w:pPr>
    </w:p>
    <w:p w14:paraId="15C4C33F" w14:textId="77777777" w:rsidR="00BF24E7" w:rsidRDefault="00D77951" w:rsidP="0052291B">
      <w:pPr>
        <w:pStyle w:val="ListParagraph"/>
        <w:numPr>
          <w:ilvl w:val="0"/>
          <w:numId w:val="28"/>
        </w:numPr>
        <w:rPr>
          <w:rFonts w:cstheme="majorHAnsi"/>
          <w:szCs w:val="22"/>
        </w:rPr>
      </w:pPr>
      <w:r w:rsidRPr="00D77951">
        <w:rPr>
          <w:rFonts w:cstheme="majorHAnsi"/>
          <w:szCs w:val="22"/>
        </w:rPr>
        <w:t>To s</w:t>
      </w:r>
      <w:r w:rsidR="00AF43CC">
        <w:rPr>
          <w:rFonts w:cstheme="majorHAnsi"/>
          <w:szCs w:val="22"/>
        </w:rPr>
        <w:t xml:space="preserve">horten training times </w:t>
      </w:r>
      <w:r w:rsidRPr="00D77951">
        <w:rPr>
          <w:rFonts w:cstheme="majorHAnsi"/>
          <w:szCs w:val="22"/>
        </w:rPr>
        <w:t xml:space="preserve">a list of fingerprints can be reduced with the </w:t>
      </w:r>
      <w:proofErr w:type="spellStart"/>
      <w:r w:rsidRPr="00875333">
        <w:rPr>
          <w:rStyle w:val="CodeZchn"/>
        </w:rPr>
        <w:t>reduce_fp_set</w:t>
      </w:r>
      <w:proofErr w:type="spellEnd"/>
      <w:r w:rsidRPr="00875333">
        <w:rPr>
          <w:rStyle w:val="CodeZchn"/>
        </w:rPr>
        <w:t>()</w:t>
      </w:r>
      <w:r w:rsidRPr="00D77951">
        <w:rPr>
          <w:rFonts w:cstheme="majorHAnsi"/>
          <w:szCs w:val="22"/>
        </w:rPr>
        <w:t xml:space="preserve"> function</w:t>
      </w:r>
      <w:r w:rsidR="004E0CCA">
        <w:rPr>
          <w:rFonts w:cstheme="majorHAnsi"/>
          <w:szCs w:val="22"/>
        </w:rPr>
        <w:t xml:space="preserve">. The function checks if some parts of the fingerprints do not differ and throws </w:t>
      </w:r>
      <w:r w:rsidR="0027748B">
        <w:rPr>
          <w:rFonts w:cstheme="majorHAnsi"/>
          <w:szCs w:val="22"/>
        </w:rPr>
        <w:t>the</w:t>
      </w:r>
      <w:r w:rsidR="004E0CCA">
        <w:rPr>
          <w:rFonts w:cstheme="majorHAnsi"/>
          <w:szCs w:val="22"/>
        </w:rPr>
        <w:t xml:space="preserve"> obsolete out.</w:t>
      </w:r>
    </w:p>
    <w:p w14:paraId="37E764C0" w14:textId="01A7DB90" w:rsidR="00D77951" w:rsidRDefault="002121A8" w:rsidP="00BF24E7">
      <w:pPr>
        <w:pStyle w:val="ListParagraph"/>
        <w:rPr>
          <w:rFonts w:cstheme="majorHAnsi"/>
          <w:szCs w:val="22"/>
        </w:rPr>
      </w:pPr>
      <w:r>
        <w:pict w14:anchorId="78141E03">
          <v:shape id="_x0000_s2050" type="#_x0000_t202" style="width:390pt;height:64.5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style="mso-next-textbox:#_x0000_s2050;mso-fit-shape-to-text:t">
              <w:txbxContent>
                <w:p w14:paraId="6BE5359E" w14:textId="77777777" w:rsidR="00DA5C1D" w:rsidRDefault="00DA5C1D" w:rsidP="00D77951">
                  <w:pPr>
                    <w:pStyle w:val="Code"/>
                  </w:pPr>
                  <w:r>
                    <w:t>&gt;</w:t>
                  </w:r>
                  <w:proofErr w:type="spellStart"/>
                  <w:r>
                    <w:t>b_poly</w:t>
                  </w:r>
                  <w:r w:rsidRPr="00197151">
                    <w:t>fingerprint</w:t>
                  </w:r>
                  <w:proofErr w:type="spellEnd"/>
                  <w:r w:rsidRPr="00197151">
                    <w:t xml:space="preserve"> </w:t>
                  </w:r>
                  <w:r>
                    <w:t xml:space="preserve">= </w:t>
                  </w:r>
                  <w:proofErr w:type="spellStart"/>
                  <w:r w:rsidRPr="00B11221">
                    <w:t>pfp.create_pfp</w:t>
                  </w:r>
                  <w:proofErr w:type="spellEnd"/>
                  <w:r w:rsidRPr="00B11221">
                    <w:t>(</w:t>
                  </w:r>
                  <w:proofErr w:type="spellStart"/>
                  <w:r w:rsidRPr="00B11221">
                    <w:t>end_units</w:t>
                  </w:r>
                  <w:proofErr w:type="spellEnd"/>
                  <w:r w:rsidRPr="00B11221">
                    <w:t>={"start": "[C](C</w:t>
                  </w:r>
                  <w:r>
                    <w:t>=C</w:t>
                  </w:r>
                  <w:r w:rsidRPr="00B11221">
                    <w:t>)(C)(C#N)", "end": "[S]C(=S)OC</w:t>
                  </w:r>
                  <w:r>
                    <w:t>CC</w:t>
                  </w:r>
                  <w:r w:rsidRPr="00B11221">
                    <w:t xml:space="preserve">C"}, </w:t>
                  </w:r>
                  <w:proofErr w:type="spellStart"/>
                  <w:r w:rsidRPr="00B11221">
                    <w:t>repeating_units</w:t>
                  </w:r>
                  <w:proofErr w:type="spellEnd"/>
                  <w:r w:rsidRPr="00B11221">
                    <w:t>={0.53 :"[CH2][CH1](OC(=O)</w:t>
                  </w:r>
                  <w:r>
                    <w:t>C</w:t>
                  </w:r>
                  <w:r w:rsidRPr="00B11221">
                    <w:t xml:space="preserve">C)", 0.47: "[CH2][CH](N1C(=O)CCC1)"}, </w:t>
                  </w:r>
                  <w:proofErr w:type="spellStart"/>
                  <w:r w:rsidRPr="00B11221">
                    <w:t>mol_weight</w:t>
                  </w:r>
                  <w:proofErr w:type="spellEnd"/>
                  <w:r w:rsidRPr="00B11221">
                    <w:t>=</w:t>
                  </w:r>
                  <w:r w:rsidRPr="001925BA">
                    <w:rPr>
                      <w:rFonts w:asciiTheme="majorHAnsi" w:hAnsiTheme="majorHAnsi" w:cstheme="majorHAnsi"/>
                      <w:szCs w:val="22"/>
                    </w:rPr>
                    <w:t>35370</w:t>
                  </w:r>
                  <w:r>
                    <w:t xml:space="preserve">, </w:t>
                  </w:r>
                  <w:proofErr w:type="spellStart"/>
                  <w:r>
                    <w:t>fp_size</w:t>
                  </w:r>
                  <w:proofErr w:type="spellEnd"/>
                  <w:r>
                    <w:t>=2048</w:t>
                  </w:r>
                  <w:r w:rsidRPr="00B11221">
                    <w:t>)</w:t>
                  </w:r>
                </w:p>
                <w:p w14:paraId="5346D25A" w14:textId="77777777" w:rsidR="00DA5C1D" w:rsidRDefault="00DA5C1D" w:rsidP="00D77951">
                  <w:pPr>
                    <w:pStyle w:val="Code"/>
                  </w:pPr>
                  <w:r>
                    <w:t>&gt;</w:t>
                  </w:r>
                  <w:proofErr w:type="spellStart"/>
                  <w:r>
                    <w:t>list_of_pfps</w:t>
                  </w:r>
                  <w:proofErr w:type="spellEnd"/>
                  <w:r>
                    <w:t xml:space="preserve"> = [</w:t>
                  </w:r>
                  <w:proofErr w:type="spellStart"/>
                  <w:r>
                    <w:t>a_poly</w:t>
                  </w:r>
                  <w:r w:rsidRPr="00197151">
                    <w:t>fingerprint</w:t>
                  </w:r>
                  <w:proofErr w:type="spellEnd"/>
                  <w:r>
                    <w:t xml:space="preserve">, </w:t>
                  </w:r>
                  <w:proofErr w:type="spellStart"/>
                  <w:r>
                    <w:t>b_poly</w:t>
                  </w:r>
                  <w:r w:rsidRPr="00197151">
                    <w:t>fingerprint</w:t>
                  </w:r>
                  <w:proofErr w:type="spellEnd"/>
                  <w:r>
                    <w:t>]</w:t>
                  </w:r>
                </w:p>
                <w:p w14:paraId="5F00AC85" w14:textId="77777777" w:rsidR="00DA5C1D" w:rsidRPr="00197151" w:rsidRDefault="00DA5C1D" w:rsidP="00D77951">
                  <w:pPr>
                    <w:pStyle w:val="Code"/>
                  </w:pPr>
                  <w:r>
                    <w:t>&gt;print(</w:t>
                  </w:r>
                  <w:proofErr w:type="spellStart"/>
                  <w:r>
                    <w:t>pfp</w:t>
                  </w:r>
                  <w:proofErr w:type="spellEnd"/>
                  <w:r>
                    <w:t>.</w:t>
                  </w:r>
                  <w:r w:rsidRPr="00D77951">
                    <w:t xml:space="preserve"> </w:t>
                  </w:r>
                  <w:proofErr w:type="spellStart"/>
                  <w:r w:rsidRPr="00D77951">
                    <w:t>reduce_fp_set</w:t>
                  </w:r>
                  <w:proofErr w:type="spellEnd"/>
                  <w:r w:rsidRPr="00D77951">
                    <w:t>(*</w:t>
                  </w:r>
                  <w:proofErr w:type="spellStart"/>
                  <w:r w:rsidRPr="00D77951">
                    <w:t>list_of_pfps</w:t>
                  </w:r>
                  <w:proofErr w:type="spellEnd"/>
                  <w:r w:rsidRPr="00D77951">
                    <w:t>)</w:t>
                  </w:r>
                  <w:r>
                    <w:t>)</w:t>
                  </w:r>
                </w:p>
              </w:txbxContent>
            </v:textbox>
            <w10:anchorlock/>
          </v:shape>
        </w:pict>
      </w:r>
    </w:p>
    <w:p w14:paraId="52F4312F" w14:textId="77777777" w:rsidR="006A046D" w:rsidRPr="00D77951" w:rsidRDefault="006A046D" w:rsidP="006A046D">
      <w:pPr>
        <w:pStyle w:val="ListParagraph"/>
        <w:rPr>
          <w:rFonts w:cstheme="majorHAnsi"/>
          <w:szCs w:val="22"/>
        </w:rPr>
      </w:pPr>
    </w:p>
    <w:p w14:paraId="388EE72A" w14:textId="772F78FC" w:rsidR="00D77951" w:rsidRDefault="00637A4A" w:rsidP="00D77951">
      <w:pPr>
        <w:pStyle w:val="ListParagraph"/>
        <w:rPr>
          <w:rFonts w:cstheme="majorHAnsi"/>
          <w:szCs w:val="22"/>
        </w:rPr>
      </w:pPr>
      <w:r>
        <w:rPr>
          <w:rFonts w:cstheme="majorHAnsi"/>
          <w:b/>
          <w:szCs w:val="22"/>
        </w:rPr>
        <w:t>Note</w:t>
      </w:r>
      <w:r w:rsidR="00AF43CC">
        <w:rPr>
          <w:rFonts w:cstheme="majorHAnsi"/>
          <w:szCs w:val="22"/>
        </w:rPr>
        <w:t xml:space="preserve">: </w:t>
      </w:r>
      <w:r w:rsidR="00D77951">
        <w:rPr>
          <w:rFonts w:cstheme="majorHAnsi"/>
          <w:szCs w:val="22"/>
        </w:rPr>
        <w:t xml:space="preserve">Notice that that the function also gives out </w:t>
      </w:r>
      <w:r w:rsidR="004350E8">
        <w:rPr>
          <w:rFonts w:cstheme="majorHAnsi"/>
          <w:szCs w:val="22"/>
        </w:rPr>
        <w:t xml:space="preserve">two masks. These masks can be used later to reduce a </w:t>
      </w:r>
      <w:r w:rsidR="000129E0">
        <w:rPr>
          <w:rFonts w:cstheme="majorHAnsi"/>
          <w:szCs w:val="22"/>
        </w:rPr>
        <w:t>same sized (</w:t>
      </w:r>
      <w:proofErr w:type="spellStart"/>
      <w:r w:rsidR="00AF43CC" w:rsidRPr="00AF43CC">
        <w:rPr>
          <w:rFonts w:cstheme="majorHAnsi"/>
          <w:i/>
          <w:szCs w:val="22"/>
        </w:rPr>
        <w:t>eg.</w:t>
      </w:r>
      <w:proofErr w:type="spellEnd"/>
      <w:r w:rsidR="00AF43CC">
        <w:rPr>
          <w:rFonts w:cstheme="majorHAnsi"/>
          <w:szCs w:val="22"/>
        </w:rPr>
        <w:t xml:space="preserve"> </w:t>
      </w:r>
      <w:proofErr w:type="spellStart"/>
      <w:r w:rsidR="000129E0">
        <w:rPr>
          <w:rFonts w:cstheme="majorHAnsi"/>
          <w:szCs w:val="22"/>
        </w:rPr>
        <w:t>fp_size</w:t>
      </w:r>
      <w:proofErr w:type="spellEnd"/>
      <w:r w:rsidR="000129E0">
        <w:rPr>
          <w:rFonts w:cstheme="majorHAnsi"/>
          <w:szCs w:val="22"/>
        </w:rPr>
        <w:t xml:space="preserve">=2048) </w:t>
      </w:r>
      <w:r w:rsidR="004350E8">
        <w:rPr>
          <w:rFonts w:cstheme="majorHAnsi"/>
          <w:szCs w:val="22"/>
        </w:rPr>
        <w:t>fingerprint</w:t>
      </w:r>
      <w:r w:rsidR="000129E0">
        <w:rPr>
          <w:rFonts w:cstheme="majorHAnsi"/>
          <w:szCs w:val="22"/>
        </w:rPr>
        <w:t xml:space="preserve"> </w:t>
      </w:r>
      <w:r w:rsidR="004350E8">
        <w:rPr>
          <w:rFonts w:cstheme="majorHAnsi"/>
          <w:szCs w:val="22"/>
        </w:rPr>
        <w:t>from polymer</w:t>
      </w:r>
      <w:r w:rsidR="004E0CCA">
        <w:rPr>
          <w:rFonts w:cstheme="majorHAnsi"/>
          <w:szCs w:val="22"/>
        </w:rPr>
        <w:t xml:space="preserve"> outside of the set</w:t>
      </w:r>
      <w:r w:rsidR="000129E0">
        <w:rPr>
          <w:rFonts w:cstheme="majorHAnsi"/>
          <w:szCs w:val="22"/>
        </w:rPr>
        <w:t xml:space="preserve"> with the </w:t>
      </w:r>
      <w:proofErr w:type="spellStart"/>
      <w:r w:rsidR="000129E0" w:rsidRPr="00875333">
        <w:rPr>
          <w:rStyle w:val="CodeZchn"/>
        </w:rPr>
        <w:t>reduce_fp</w:t>
      </w:r>
      <w:proofErr w:type="spellEnd"/>
      <w:r w:rsidR="00875333">
        <w:rPr>
          <w:rStyle w:val="CodeZchn"/>
        </w:rPr>
        <w:t>()</w:t>
      </w:r>
      <w:r w:rsidR="000129E0">
        <w:rPr>
          <w:rFonts w:cstheme="majorHAnsi"/>
          <w:szCs w:val="22"/>
        </w:rPr>
        <w:t xml:space="preserve"> function</w:t>
      </w:r>
      <w:r w:rsidR="004350E8">
        <w:rPr>
          <w:rFonts w:cstheme="majorHAnsi"/>
          <w:szCs w:val="22"/>
        </w:rPr>
        <w:t xml:space="preserve"> in the same way. Like this they will be still comparable. </w:t>
      </w:r>
      <w:r w:rsidR="000129E0">
        <w:rPr>
          <w:rFonts w:cstheme="majorHAnsi"/>
          <w:szCs w:val="22"/>
        </w:rPr>
        <w:t xml:space="preserve">The </w:t>
      </w:r>
      <w:proofErr w:type="spellStart"/>
      <w:r w:rsidR="000129E0" w:rsidRPr="00875333">
        <w:rPr>
          <w:rStyle w:val="CodeZchn"/>
        </w:rPr>
        <w:lastRenderedPageBreak/>
        <w:t>re</w:t>
      </w:r>
      <w:r w:rsidR="00AF43CC" w:rsidRPr="00875333">
        <w:rPr>
          <w:rStyle w:val="CodeZchn"/>
        </w:rPr>
        <w:t>d</w:t>
      </w:r>
      <w:r w:rsidR="000129E0" w:rsidRPr="00875333">
        <w:rPr>
          <w:rStyle w:val="CodeZchn"/>
        </w:rPr>
        <w:t>u</w:t>
      </w:r>
      <w:r w:rsidR="00AF43CC" w:rsidRPr="00875333">
        <w:rPr>
          <w:rStyle w:val="CodeZchn"/>
        </w:rPr>
        <w:t>c</w:t>
      </w:r>
      <w:r w:rsidR="000129E0" w:rsidRPr="00875333">
        <w:rPr>
          <w:rStyle w:val="CodeZchn"/>
        </w:rPr>
        <w:t>e_fp</w:t>
      </w:r>
      <w:proofErr w:type="spellEnd"/>
      <w:r w:rsidR="00875333" w:rsidRPr="00875333">
        <w:rPr>
          <w:rStyle w:val="CodeZchn"/>
        </w:rPr>
        <w:t>()</w:t>
      </w:r>
      <w:r w:rsidR="000129E0">
        <w:rPr>
          <w:rFonts w:cstheme="majorHAnsi"/>
          <w:szCs w:val="22"/>
        </w:rPr>
        <w:t xml:space="preserve"> function will also give out a loss, which describes how much </w:t>
      </w:r>
      <w:r w:rsidR="005871E1">
        <w:rPr>
          <w:rFonts w:cstheme="majorHAnsi"/>
          <w:szCs w:val="22"/>
        </w:rPr>
        <w:t xml:space="preserve">of the information that was cut off </w:t>
      </w:r>
      <w:r w:rsidR="004E0CCA">
        <w:rPr>
          <w:rFonts w:cstheme="majorHAnsi"/>
          <w:szCs w:val="22"/>
        </w:rPr>
        <w:t>was not obsolete.</w:t>
      </w:r>
    </w:p>
    <w:p w14:paraId="6E91212F" w14:textId="77777777" w:rsidR="00603D70" w:rsidRPr="009F4254" w:rsidRDefault="00603D70" w:rsidP="00603D70">
      <w:pPr>
        <w:rPr>
          <w:rFonts w:cstheme="majorHAnsi"/>
          <w:b/>
          <w:bCs/>
          <w:szCs w:val="22"/>
          <w:highlight w:val="yellow"/>
        </w:rPr>
      </w:pPr>
      <w:bookmarkStart w:id="307" w:name="_Hlk1051787"/>
    </w:p>
    <w:p w14:paraId="6B6DDBC6" w14:textId="77777777" w:rsidR="000B6F03" w:rsidRPr="009F4254" w:rsidRDefault="000B6F03" w:rsidP="000B6F03">
      <w:pPr>
        <w:rPr>
          <w:rFonts w:cstheme="majorHAnsi"/>
          <w:highlight w:val="yellow"/>
        </w:rPr>
      </w:pPr>
    </w:p>
    <w:p w14:paraId="27A3A96F" w14:textId="1A67915B" w:rsidR="00633AC0" w:rsidRPr="00FD7F02" w:rsidRDefault="00586197" w:rsidP="00D316CC">
      <w:pPr>
        <w:pStyle w:val="Heading1"/>
      </w:pPr>
      <w:r w:rsidRPr="00FD7F02">
        <w:t xml:space="preserve">Expected </w:t>
      </w:r>
      <w:r w:rsidR="003E0EC4" w:rsidRPr="00FD7F02">
        <w:t>outcomes</w:t>
      </w:r>
    </w:p>
    <w:p w14:paraId="72999804" w14:textId="391A62FA" w:rsidR="00FD7F02" w:rsidRPr="00D316CC" w:rsidRDefault="00B97EDC" w:rsidP="00B97EDC">
      <w:pPr>
        <w:rPr>
          <w:rFonts w:cstheme="majorHAnsi"/>
          <w:szCs w:val="22"/>
        </w:rPr>
      </w:pPr>
      <w:r w:rsidRPr="00D316CC">
        <w:rPr>
          <w:rFonts w:cstheme="majorHAnsi"/>
          <w:szCs w:val="22"/>
        </w:rPr>
        <w:t>Though the outcome of the training is random</w:t>
      </w:r>
      <w:r w:rsidR="00A420C7" w:rsidRPr="00D316CC">
        <w:rPr>
          <w:rFonts w:cstheme="majorHAnsi"/>
          <w:szCs w:val="22"/>
        </w:rPr>
        <w:t>,</w:t>
      </w:r>
      <w:r w:rsidRPr="00D316CC">
        <w:rPr>
          <w:rFonts w:cstheme="majorHAnsi"/>
          <w:szCs w:val="22"/>
        </w:rPr>
        <w:t xml:space="preserve"> nearly every case of training should be in between 20 and 40</w:t>
      </w:r>
      <w:r w:rsidR="00FD7F02" w:rsidRPr="00D316CC">
        <w:rPr>
          <w:rFonts w:cstheme="majorHAnsi"/>
          <w:szCs w:val="22"/>
        </w:rPr>
        <w:t> °C</w:t>
      </w:r>
      <w:r w:rsidR="00A420C7" w:rsidRPr="00D316CC">
        <w:rPr>
          <w:rFonts w:cstheme="majorHAnsi"/>
          <w:szCs w:val="22"/>
        </w:rPr>
        <w:t>²</w:t>
      </w:r>
      <w:r w:rsidR="00FD7F02" w:rsidRPr="00D316CC">
        <w:rPr>
          <w:rFonts w:cstheme="majorHAnsi"/>
          <w:szCs w:val="22"/>
        </w:rPr>
        <w:t xml:space="preserve"> mean squared error. The console will just output that number as “loss”.</w:t>
      </w:r>
      <w:r w:rsidR="00283597" w:rsidRPr="00D316CC">
        <w:rPr>
          <w:rFonts w:cstheme="majorHAnsi"/>
          <w:szCs w:val="22"/>
        </w:rPr>
        <w:t xml:space="preserve"> </w:t>
      </w:r>
    </w:p>
    <w:p w14:paraId="1240161F" w14:textId="3F7B9C00" w:rsidR="00B97EDC" w:rsidRPr="00D316CC" w:rsidRDefault="00FD7F02" w:rsidP="00B97EDC">
      <w:pPr>
        <w:rPr>
          <w:rFonts w:cstheme="majorHAnsi"/>
          <w:szCs w:val="22"/>
        </w:rPr>
      </w:pPr>
      <w:r w:rsidRPr="00D316CC">
        <w:rPr>
          <w:rFonts w:cstheme="majorHAnsi"/>
          <w:noProof/>
          <w:szCs w:val="22"/>
        </w:rPr>
        <w:drawing>
          <wp:inline distT="0" distB="0" distL="0" distR="0" wp14:anchorId="5274FE2F" wp14:editId="57759C11">
            <wp:extent cx="5800725" cy="4352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4352925"/>
                    </a:xfrm>
                    <a:prstGeom prst="rect">
                      <a:avLst/>
                    </a:prstGeom>
                    <a:noFill/>
                    <a:ln>
                      <a:noFill/>
                    </a:ln>
                  </pic:spPr>
                </pic:pic>
              </a:graphicData>
            </a:graphic>
          </wp:inline>
        </w:drawing>
      </w:r>
    </w:p>
    <w:p w14:paraId="041C7EBA" w14:textId="366D5C02" w:rsidR="00AC7BED" w:rsidRPr="00D316CC" w:rsidRDefault="00AC7BED" w:rsidP="00B97EDC">
      <w:pPr>
        <w:rPr>
          <w:rFonts w:cstheme="majorHAnsi"/>
          <w:b/>
          <w:szCs w:val="22"/>
        </w:rPr>
      </w:pPr>
      <w:r w:rsidRPr="00D316CC">
        <w:rPr>
          <w:rFonts w:cstheme="majorHAnsi"/>
          <w:b/>
          <w:szCs w:val="22"/>
        </w:rPr>
        <w:t xml:space="preserve">Figure 1. </w:t>
      </w:r>
      <w:r w:rsidR="00830815" w:rsidRPr="00D316CC">
        <w:rPr>
          <w:rFonts w:cstheme="majorHAnsi"/>
          <w:b/>
          <w:szCs w:val="22"/>
        </w:rPr>
        <w:t>Training overview cross</w:t>
      </w:r>
      <w:r w:rsidR="00A420C7" w:rsidRPr="00D316CC">
        <w:rPr>
          <w:rFonts w:cstheme="majorHAnsi"/>
          <w:b/>
          <w:szCs w:val="22"/>
        </w:rPr>
        <w:t>-</w:t>
      </w:r>
      <w:r w:rsidR="00830815" w:rsidRPr="00D316CC">
        <w:rPr>
          <w:rFonts w:cstheme="majorHAnsi"/>
          <w:b/>
          <w:szCs w:val="22"/>
        </w:rPr>
        <w:t>plot</w:t>
      </w:r>
      <w:r w:rsidRPr="00D316CC">
        <w:rPr>
          <w:rFonts w:cstheme="majorHAnsi"/>
          <w:b/>
          <w:szCs w:val="22"/>
        </w:rPr>
        <w:t xml:space="preserve"> </w:t>
      </w:r>
      <w:r w:rsidR="00283597" w:rsidRPr="00D316CC">
        <w:rPr>
          <w:rFonts w:cstheme="majorHAnsi"/>
          <w:b/>
          <w:szCs w:val="22"/>
        </w:rPr>
        <w:t>generated after a default run.</w:t>
      </w:r>
    </w:p>
    <w:p w14:paraId="504929C6" w14:textId="77777777" w:rsidR="00283597" w:rsidRPr="00D316CC" w:rsidRDefault="00283597" w:rsidP="00B97EDC">
      <w:pPr>
        <w:rPr>
          <w:rFonts w:cstheme="majorHAnsi"/>
          <w:szCs w:val="22"/>
        </w:rPr>
      </w:pPr>
    </w:p>
    <w:p w14:paraId="17111BFF" w14:textId="2BCAC533" w:rsidR="006760EF" w:rsidRPr="00D316CC" w:rsidRDefault="006760EF" w:rsidP="00B97EDC">
      <w:pPr>
        <w:rPr>
          <w:rFonts w:cstheme="majorHAnsi"/>
          <w:szCs w:val="22"/>
        </w:rPr>
      </w:pPr>
      <w:r w:rsidRPr="00D316CC">
        <w:rPr>
          <w:rFonts w:cstheme="majorHAnsi"/>
          <w:szCs w:val="22"/>
        </w:rPr>
        <w:t xml:space="preserve">If every </w:t>
      </w:r>
      <w:r w:rsidR="00BC15B6" w:rsidRPr="00D316CC">
        <w:rPr>
          <w:rFonts w:cstheme="majorHAnsi"/>
          <w:szCs w:val="22"/>
        </w:rPr>
        <w:t>print option is run afterwards like in step 5 the folder structure looks like the following</w:t>
      </w:r>
      <w:r w:rsidR="00283597" w:rsidRPr="00D316CC">
        <w:rPr>
          <w:rFonts w:cstheme="majorHAnsi"/>
          <w:szCs w:val="22"/>
        </w:rPr>
        <w:t xml:space="preserve"> in Figure 2.</w:t>
      </w:r>
    </w:p>
    <w:p w14:paraId="6E02AC30" w14:textId="2D7199D7" w:rsidR="00BC15B6" w:rsidRPr="00D316CC" w:rsidRDefault="00AC7BED" w:rsidP="00AC7BED">
      <w:pPr>
        <w:jc w:val="center"/>
        <w:rPr>
          <w:rFonts w:cstheme="majorHAnsi"/>
          <w:szCs w:val="22"/>
        </w:rPr>
      </w:pPr>
      <w:r w:rsidRPr="00D316CC">
        <w:rPr>
          <w:rFonts w:cstheme="majorHAnsi"/>
          <w:noProof/>
          <w:szCs w:val="22"/>
        </w:rPr>
        <w:drawing>
          <wp:inline distT="0" distB="0" distL="0" distR="0" wp14:anchorId="7BD8245B" wp14:editId="2DF7A581">
            <wp:extent cx="3417570" cy="162789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280" t="27235"/>
                    <a:stretch/>
                  </pic:blipFill>
                  <pic:spPr bwMode="auto">
                    <a:xfrm>
                      <a:off x="0" y="0"/>
                      <a:ext cx="3417570" cy="1627896"/>
                    </a:xfrm>
                    <a:prstGeom prst="rect">
                      <a:avLst/>
                    </a:prstGeom>
                    <a:ln>
                      <a:noFill/>
                    </a:ln>
                    <a:extLst>
                      <a:ext uri="{53640926-AAD7-44D8-BBD7-CCE9431645EC}">
                        <a14:shadowObscured xmlns:a14="http://schemas.microsoft.com/office/drawing/2010/main"/>
                      </a:ext>
                    </a:extLst>
                  </pic:spPr>
                </pic:pic>
              </a:graphicData>
            </a:graphic>
          </wp:inline>
        </w:drawing>
      </w:r>
    </w:p>
    <w:p w14:paraId="7A278F7D" w14:textId="0A6A5753" w:rsidR="00AC7BED" w:rsidRPr="00D316CC" w:rsidRDefault="00AC7BED" w:rsidP="00AC7BED">
      <w:pPr>
        <w:rPr>
          <w:rFonts w:cstheme="majorHAnsi"/>
          <w:b/>
          <w:szCs w:val="22"/>
        </w:rPr>
      </w:pPr>
      <w:r w:rsidRPr="00D316CC">
        <w:rPr>
          <w:rFonts w:cstheme="majorHAnsi"/>
          <w:b/>
          <w:szCs w:val="22"/>
        </w:rPr>
        <w:lastRenderedPageBreak/>
        <w:t xml:space="preserve">Figure </w:t>
      </w:r>
      <w:r w:rsidR="00DD7350" w:rsidRPr="00D316CC">
        <w:rPr>
          <w:rFonts w:cstheme="majorHAnsi"/>
          <w:b/>
          <w:szCs w:val="22"/>
        </w:rPr>
        <w:t>2</w:t>
      </w:r>
      <w:r w:rsidRPr="00D316CC">
        <w:rPr>
          <w:rFonts w:cstheme="majorHAnsi"/>
          <w:b/>
          <w:szCs w:val="22"/>
        </w:rPr>
        <w:t>.</w:t>
      </w:r>
      <w:r w:rsidR="007B3CCF" w:rsidRPr="00D316CC">
        <w:rPr>
          <w:rFonts w:cstheme="majorHAnsi"/>
          <w:b/>
          <w:szCs w:val="22"/>
        </w:rPr>
        <w:t xml:space="preserve"> </w:t>
      </w:r>
      <w:r w:rsidR="00830815" w:rsidRPr="00D316CC">
        <w:rPr>
          <w:rFonts w:cstheme="majorHAnsi"/>
          <w:b/>
          <w:szCs w:val="22"/>
        </w:rPr>
        <w:t>Final f</w:t>
      </w:r>
      <w:r w:rsidR="007B3CCF" w:rsidRPr="00D316CC">
        <w:rPr>
          <w:rFonts w:cstheme="majorHAnsi"/>
          <w:b/>
          <w:szCs w:val="22"/>
        </w:rPr>
        <w:t>older structure</w:t>
      </w:r>
      <w:r w:rsidR="00830815" w:rsidRPr="00D316CC">
        <w:rPr>
          <w:rFonts w:cstheme="majorHAnsi"/>
          <w:b/>
          <w:szCs w:val="22"/>
        </w:rPr>
        <w:t>.</w:t>
      </w:r>
    </w:p>
    <w:p w14:paraId="4CA7E116" w14:textId="4EBFC190" w:rsidR="00633AC0" w:rsidRPr="00D316CC" w:rsidRDefault="00633AC0">
      <w:pPr>
        <w:rPr>
          <w:rFonts w:cstheme="majorHAnsi"/>
          <w:szCs w:val="22"/>
          <w:highlight w:val="yellow"/>
        </w:rPr>
      </w:pPr>
    </w:p>
    <w:p w14:paraId="570A9825" w14:textId="05EA9F96" w:rsidR="00C53B9B" w:rsidRPr="00D316CC" w:rsidRDefault="4D0F46DC" w:rsidP="000523DE">
      <w:pPr>
        <w:rPr>
          <w:rFonts w:cstheme="majorHAnsi"/>
          <w:szCs w:val="22"/>
          <w:highlight w:val="yellow"/>
        </w:rPr>
      </w:pPr>
      <w:r w:rsidRPr="00D316CC">
        <w:rPr>
          <w:rFonts w:cstheme="majorHAnsi"/>
          <w:i/>
          <w:szCs w:val="22"/>
          <w:highlight w:val="yellow"/>
        </w:rPr>
        <w:t xml:space="preserve">Include information about the </w:t>
      </w:r>
      <w:r w:rsidR="3AC3291B" w:rsidRPr="00D316CC">
        <w:rPr>
          <w:rFonts w:cstheme="majorHAnsi"/>
          <w:i/>
          <w:szCs w:val="22"/>
          <w:highlight w:val="yellow"/>
        </w:rPr>
        <w:t>anticipated</w:t>
      </w:r>
      <w:r w:rsidRPr="00D316CC">
        <w:rPr>
          <w:rFonts w:cstheme="majorHAnsi"/>
          <w:i/>
          <w:szCs w:val="22"/>
          <w:highlight w:val="yellow"/>
        </w:rPr>
        <w:t xml:space="preserve"> outcome</w:t>
      </w:r>
      <w:r w:rsidR="2866FEF3" w:rsidRPr="00D316CC">
        <w:rPr>
          <w:rFonts w:cstheme="majorHAnsi"/>
          <w:i/>
          <w:szCs w:val="22"/>
          <w:highlight w:val="yellow"/>
        </w:rPr>
        <w:t>s</w:t>
      </w:r>
      <w:r w:rsidRPr="00D316CC">
        <w:rPr>
          <w:rFonts w:cstheme="majorHAnsi"/>
          <w:i/>
          <w:szCs w:val="22"/>
          <w:highlight w:val="yellow"/>
        </w:rPr>
        <w:t xml:space="preserve"> of </w:t>
      </w:r>
      <w:r w:rsidR="7657155C" w:rsidRPr="00D316CC">
        <w:rPr>
          <w:rFonts w:cstheme="majorHAnsi"/>
          <w:i/>
          <w:szCs w:val="22"/>
          <w:highlight w:val="yellow"/>
        </w:rPr>
        <w:t xml:space="preserve">the </w:t>
      </w:r>
      <w:r w:rsidRPr="00D316CC">
        <w:rPr>
          <w:rFonts w:cstheme="majorHAnsi"/>
          <w:i/>
          <w:szCs w:val="22"/>
          <w:highlight w:val="yellow"/>
        </w:rPr>
        <w:t>protocol</w:t>
      </w:r>
      <w:r w:rsidR="00FB337D" w:rsidRPr="00D316CC">
        <w:rPr>
          <w:rFonts w:cstheme="majorHAnsi"/>
          <w:i/>
          <w:szCs w:val="22"/>
          <w:highlight w:val="yellow"/>
        </w:rPr>
        <w:t xml:space="preserve">, </w:t>
      </w:r>
      <w:r w:rsidR="0067211E" w:rsidRPr="00D316CC">
        <w:rPr>
          <w:rFonts w:cstheme="majorHAnsi"/>
          <w:i/>
          <w:szCs w:val="22"/>
          <w:highlight w:val="yellow"/>
        </w:rPr>
        <w:t>e.g.,</w:t>
      </w:r>
      <w:r w:rsidRPr="00D316CC">
        <w:rPr>
          <w:rFonts w:cstheme="majorHAnsi"/>
          <w:i/>
          <w:szCs w:val="22"/>
          <w:highlight w:val="yellow"/>
        </w:rPr>
        <w:t xml:space="preserve"> estimated yield of </w:t>
      </w:r>
      <w:r w:rsidR="2DB4DDCC" w:rsidRPr="00D316CC">
        <w:rPr>
          <w:rFonts w:cstheme="majorHAnsi"/>
          <w:i/>
          <w:szCs w:val="22"/>
          <w:highlight w:val="yellow"/>
        </w:rPr>
        <w:t xml:space="preserve">DNA extraction, </w:t>
      </w:r>
      <w:r w:rsidRPr="00D316CC">
        <w:rPr>
          <w:rFonts w:cstheme="majorHAnsi"/>
          <w:i/>
          <w:szCs w:val="22"/>
          <w:highlight w:val="yellow"/>
        </w:rPr>
        <w:t>images</w:t>
      </w:r>
      <w:r w:rsidR="6EEBA824" w:rsidRPr="00D316CC">
        <w:rPr>
          <w:rFonts w:cstheme="majorHAnsi"/>
          <w:i/>
          <w:szCs w:val="22"/>
          <w:highlight w:val="yellow"/>
        </w:rPr>
        <w:t xml:space="preserve"> of pr</w:t>
      </w:r>
      <w:r w:rsidR="13BFEEE3" w:rsidRPr="00D316CC">
        <w:rPr>
          <w:rFonts w:cstheme="majorHAnsi"/>
          <w:i/>
          <w:szCs w:val="22"/>
          <w:highlight w:val="yellow"/>
        </w:rPr>
        <w:t>ot</w:t>
      </w:r>
      <w:r w:rsidR="6EEBA824" w:rsidRPr="00D316CC">
        <w:rPr>
          <w:rFonts w:cstheme="majorHAnsi"/>
          <w:i/>
          <w:szCs w:val="22"/>
          <w:highlight w:val="yellow"/>
        </w:rPr>
        <w:t>ein expression</w:t>
      </w:r>
      <w:r w:rsidR="1247AB94" w:rsidRPr="00D316CC">
        <w:rPr>
          <w:rFonts w:cstheme="majorHAnsi"/>
          <w:i/>
          <w:szCs w:val="22"/>
          <w:highlight w:val="yellow"/>
        </w:rPr>
        <w:t xml:space="preserve"> pattern</w:t>
      </w:r>
      <w:r w:rsidRPr="00D316CC">
        <w:rPr>
          <w:rFonts w:cstheme="majorHAnsi"/>
          <w:i/>
          <w:szCs w:val="22"/>
          <w:highlight w:val="yellow"/>
        </w:rPr>
        <w:t>.</w:t>
      </w:r>
      <w:r w:rsidR="53DAE555" w:rsidRPr="00D316CC">
        <w:rPr>
          <w:rFonts w:cstheme="majorHAnsi"/>
          <w:i/>
          <w:szCs w:val="22"/>
          <w:highlight w:val="yellow"/>
        </w:rPr>
        <w:t xml:space="preserve"> </w:t>
      </w:r>
      <w:r w:rsidR="003713E4" w:rsidRPr="00D316CC">
        <w:rPr>
          <w:rFonts w:cstheme="majorHAnsi"/>
          <w:i/>
          <w:szCs w:val="22"/>
          <w:highlight w:val="yellow"/>
        </w:rPr>
        <w:t>We encourage a</w:t>
      </w:r>
      <w:r w:rsidR="53DAE555" w:rsidRPr="00D316CC">
        <w:rPr>
          <w:rFonts w:cstheme="majorHAnsi"/>
          <w:i/>
          <w:szCs w:val="22"/>
          <w:highlight w:val="yellow"/>
        </w:rPr>
        <w:t xml:space="preserve">uthors to provide </w:t>
      </w:r>
      <w:commentRangeStart w:id="308"/>
      <w:r w:rsidR="005F449A" w:rsidRPr="00D316CC">
        <w:rPr>
          <w:rFonts w:cstheme="majorHAnsi"/>
          <w:i/>
          <w:szCs w:val="22"/>
          <w:highlight w:val="yellow"/>
        </w:rPr>
        <w:t>figures</w:t>
      </w:r>
      <w:r w:rsidR="53DAE555" w:rsidRPr="00D316CC">
        <w:rPr>
          <w:rFonts w:cstheme="majorHAnsi"/>
          <w:i/>
          <w:szCs w:val="22"/>
          <w:highlight w:val="yellow"/>
        </w:rPr>
        <w:t xml:space="preserve"> </w:t>
      </w:r>
      <w:commentRangeEnd w:id="308"/>
      <w:r w:rsidR="007E1081" w:rsidRPr="00D316CC">
        <w:rPr>
          <w:rStyle w:val="CommentReference"/>
          <w:rFonts w:cstheme="majorHAnsi"/>
          <w:i/>
          <w:sz w:val="22"/>
          <w:szCs w:val="22"/>
          <w:highlight w:val="yellow"/>
        </w:rPr>
        <w:commentReference w:id="308"/>
      </w:r>
      <w:r w:rsidR="53DAE555" w:rsidRPr="00D316CC">
        <w:rPr>
          <w:rFonts w:cstheme="majorHAnsi"/>
          <w:i/>
          <w:szCs w:val="22"/>
          <w:highlight w:val="yellow"/>
        </w:rPr>
        <w:t>to illustrate the expected outcomes</w:t>
      </w:r>
      <w:r w:rsidR="003713E4" w:rsidRPr="00D316CC">
        <w:rPr>
          <w:rFonts w:cstheme="majorHAnsi"/>
          <w:i/>
          <w:szCs w:val="22"/>
          <w:highlight w:val="yellow"/>
        </w:rPr>
        <w:t xml:space="preserve"> (see examples </w:t>
      </w:r>
      <w:hyperlink r:id="rId30" w:history="1">
        <w:r w:rsidR="003713E4" w:rsidRPr="00D316CC">
          <w:rPr>
            <w:rStyle w:val="Hyperlink"/>
            <w:rFonts w:cstheme="majorHAnsi"/>
            <w:i/>
            <w:szCs w:val="22"/>
            <w:highlight w:val="yellow"/>
          </w:rPr>
          <w:t>here</w:t>
        </w:r>
      </w:hyperlink>
      <w:r w:rsidR="003713E4" w:rsidRPr="00D316CC">
        <w:rPr>
          <w:rFonts w:cstheme="majorHAnsi"/>
          <w:i/>
          <w:szCs w:val="22"/>
          <w:highlight w:val="yellow"/>
        </w:rPr>
        <w:t>.)</w:t>
      </w:r>
      <w:r w:rsidR="00AC08CE" w:rsidRPr="00D316CC">
        <w:rPr>
          <w:rFonts w:cstheme="majorHAnsi"/>
          <w:i/>
          <w:szCs w:val="22"/>
          <w:highlight w:val="yellow"/>
        </w:rPr>
        <w:t xml:space="preserve"> and describe the expected results in paragraphs.</w:t>
      </w:r>
    </w:p>
    <w:p w14:paraId="04320FA2" w14:textId="77777777" w:rsidR="00C53B9B" w:rsidRPr="00D316CC" w:rsidRDefault="00C53B9B" w:rsidP="00E80FC4">
      <w:pPr>
        <w:rPr>
          <w:rFonts w:cstheme="majorHAnsi"/>
          <w:szCs w:val="22"/>
          <w:highlight w:val="yellow"/>
        </w:rPr>
      </w:pPr>
    </w:p>
    <w:p w14:paraId="07AF2139" w14:textId="5CF737E1" w:rsidR="00633AC0" w:rsidRPr="009F4254" w:rsidRDefault="003275C6" w:rsidP="00D316CC">
      <w:pPr>
        <w:pStyle w:val="Heading1"/>
        <w:rPr>
          <w:highlight w:val="yellow"/>
        </w:rPr>
      </w:pPr>
      <w:r w:rsidRPr="009F4254">
        <w:rPr>
          <w:highlight w:val="yellow"/>
        </w:rPr>
        <w:t xml:space="preserve">Quantification and </w:t>
      </w:r>
      <w:r w:rsidR="003E0EC4" w:rsidRPr="009F4254">
        <w:rPr>
          <w:highlight w:val="yellow"/>
        </w:rPr>
        <w:t xml:space="preserve">statistical analysis </w:t>
      </w:r>
      <w:r w:rsidR="00676795" w:rsidRPr="009F4254">
        <w:rPr>
          <w:highlight w:val="yellow"/>
        </w:rPr>
        <w:t>(</w:t>
      </w:r>
      <w:r w:rsidR="28504F3A" w:rsidRPr="009F4254">
        <w:rPr>
          <w:highlight w:val="yellow"/>
        </w:rPr>
        <w:t>optional</w:t>
      </w:r>
      <w:r w:rsidR="005A151E" w:rsidRPr="009F4254">
        <w:rPr>
          <w:highlight w:val="yellow"/>
        </w:rPr>
        <w:t>)</w:t>
      </w:r>
    </w:p>
    <w:p w14:paraId="00BC5032" w14:textId="77777777" w:rsidR="00677638" w:rsidRPr="00677638" w:rsidRDefault="00677638" w:rsidP="7F9ED685">
      <w:pPr>
        <w:rPr>
          <w:rFonts w:cstheme="majorHAnsi"/>
          <w:i/>
          <w:iCs/>
          <w:szCs w:val="22"/>
        </w:rPr>
      </w:pPr>
    </w:p>
    <w:p w14:paraId="0AAB4C1F" w14:textId="1AA6C2E6" w:rsidR="00DD7350" w:rsidRPr="00677638" w:rsidRDefault="00677638" w:rsidP="7F9ED685">
      <w:pPr>
        <w:rPr>
          <w:rFonts w:cstheme="majorHAnsi"/>
          <w:iCs/>
          <w:szCs w:val="22"/>
        </w:rPr>
      </w:pPr>
      <w:r w:rsidRPr="00677638">
        <w:rPr>
          <w:rFonts w:cstheme="majorHAnsi"/>
          <w:iCs/>
          <w:szCs w:val="22"/>
        </w:rPr>
        <w:t>Table 1</w:t>
      </w:r>
      <w:r>
        <w:rPr>
          <w:rFonts w:cstheme="majorHAnsi"/>
          <w:iCs/>
          <w:szCs w:val="22"/>
        </w:rPr>
        <w:t xml:space="preserve"> below provides an idea of how arbitrarily fast the training process can occur can be.</w:t>
      </w:r>
      <w:r w:rsidR="006C6AD3">
        <w:rPr>
          <w:rFonts w:cstheme="majorHAnsi"/>
          <w:iCs/>
          <w:szCs w:val="22"/>
        </w:rPr>
        <w:t xml:space="preserve"> If changes to the hyperparameters or the data .csv file are made more than one in ten trainings may not result in a reasonable error in a reasonable time.</w:t>
      </w:r>
    </w:p>
    <w:p w14:paraId="0A47FDFC" w14:textId="15502F00" w:rsidR="00633AC0" w:rsidRPr="00677638" w:rsidRDefault="00633AC0" w:rsidP="7F9ED685">
      <w:pPr>
        <w:rPr>
          <w:rFonts w:cstheme="majorHAnsi"/>
          <w:i/>
          <w:iCs/>
          <w:szCs w:val="22"/>
        </w:rPr>
      </w:pPr>
    </w:p>
    <w:p w14:paraId="4AD35BA3" w14:textId="77777777" w:rsidR="00C53B9B" w:rsidRPr="00D748E3" w:rsidRDefault="00C53B9B">
      <w:pPr>
        <w:rPr>
          <w:rFonts w:cstheme="majorHAnsi"/>
          <w:b/>
          <w:bCs/>
          <w:szCs w:val="22"/>
        </w:rPr>
      </w:pPr>
    </w:p>
    <w:p w14:paraId="191FF654" w14:textId="33288857" w:rsidR="00831571" w:rsidRPr="00D748E3" w:rsidRDefault="00831571">
      <w:pPr>
        <w:rPr>
          <w:rFonts w:cstheme="majorHAnsi"/>
          <w:b/>
          <w:bCs/>
          <w:szCs w:val="22"/>
        </w:rPr>
      </w:pPr>
      <w:commentRangeStart w:id="309"/>
      <w:r w:rsidRPr="00D748E3">
        <w:rPr>
          <w:rFonts w:cstheme="majorHAnsi"/>
          <w:b/>
          <w:bCs/>
          <w:szCs w:val="22"/>
        </w:rPr>
        <w:t>Table 1</w:t>
      </w:r>
      <w:commentRangeEnd w:id="309"/>
      <w:r w:rsidRPr="00D748E3">
        <w:rPr>
          <w:rStyle w:val="CommentReference"/>
          <w:rFonts w:cstheme="majorHAnsi"/>
          <w:sz w:val="22"/>
          <w:szCs w:val="22"/>
        </w:rPr>
        <w:commentReference w:id="309"/>
      </w:r>
      <w:r w:rsidR="00A66BB5" w:rsidRPr="00D748E3">
        <w:rPr>
          <w:rFonts w:cstheme="majorHAnsi"/>
          <w:b/>
          <w:bCs/>
          <w:szCs w:val="22"/>
        </w:rPr>
        <w:t xml:space="preserve">. </w:t>
      </w:r>
      <w:r w:rsidR="001329E3" w:rsidRPr="00D748E3">
        <w:rPr>
          <w:rFonts w:cstheme="majorHAnsi"/>
          <w:b/>
          <w:bCs/>
          <w:szCs w:val="22"/>
        </w:rPr>
        <w:t>Test for time and speed of training. The training was stopped after 10 Epochs of training.</w:t>
      </w:r>
      <w:r w:rsidR="006C6AD3">
        <w:rPr>
          <w:rFonts w:cstheme="majorHAnsi"/>
          <w:b/>
          <w:bCs/>
          <w:szCs w:val="22"/>
        </w:rPr>
        <w:t xml:space="preserve"> These early training stages are a good forecast for the overall training runs. Default Hyperparameters are used.</w:t>
      </w:r>
    </w:p>
    <w:tbl>
      <w:tblPr>
        <w:tblStyle w:val="TableGrid"/>
        <w:tblW w:w="5000" w:type="pct"/>
        <w:tblLook w:val="04A0" w:firstRow="1" w:lastRow="0" w:firstColumn="1" w:lastColumn="0" w:noHBand="0" w:noVBand="1"/>
      </w:tblPr>
      <w:tblGrid>
        <w:gridCol w:w="3272"/>
        <w:gridCol w:w="6088"/>
      </w:tblGrid>
      <w:tr w:rsidR="001329E3" w:rsidRPr="00D748E3" w14:paraId="561415A9" w14:textId="55DC5D8B" w:rsidTr="005F5CAF">
        <w:trPr>
          <w:trHeight w:val="284"/>
        </w:trPr>
        <w:tc>
          <w:tcPr>
            <w:tcW w:w="1748" w:type="pct"/>
            <w:tcBorders>
              <w:top w:val="single" w:sz="4" w:space="0" w:color="auto"/>
              <w:left w:val="single" w:sz="4" w:space="0" w:color="auto"/>
              <w:right w:val="single" w:sz="4" w:space="0" w:color="auto"/>
            </w:tcBorders>
            <w:hideMark/>
          </w:tcPr>
          <w:p w14:paraId="7A39C06A" w14:textId="331E3DD6" w:rsidR="001329E3" w:rsidRPr="00D748E3" w:rsidRDefault="001329E3">
            <w:pPr>
              <w:rPr>
                <w:rFonts w:cstheme="majorHAnsi"/>
                <w:b/>
                <w:szCs w:val="22"/>
              </w:rPr>
            </w:pPr>
            <w:r w:rsidRPr="00D748E3">
              <w:rPr>
                <w:rFonts w:cstheme="majorHAnsi"/>
                <w:b/>
                <w:szCs w:val="22"/>
              </w:rPr>
              <w:t>Time</w:t>
            </w:r>
            <w:r w:rsidR="00145F4A" w:rsidRPr="00D748E3">
              <w:rPr>
                <w:rFonts w:cstheme="majorHAnsi"/>
                <w:b/>
                <w:szCs w:val="22"/>
              </w:rPr>
              <w:t xml:space="preserve"> in Seconds</w:t>
            </w:r>
          </w:p>
        </w:tc>
        <w:tc>
          <w:tcPr>
            <w:tcW w:w="3252" w:type="pct"/>
            <w:tcBorders>
              <w:top w:val="single" w:sz="4" w:space="0" w:color="auto"/>
              <w:left w:val="single" w:sz="4" w:space="0" w:color="auto"/>
              <w:right w:val="single" w:sz="4" w:space="0" w:color="auto"/>
            </w:tcBorders>
          </w:tcPr>
          <w:p w14:paraId="5AC3ABF8" w14:textId="41D3269B" w:rsidR="001329E3" w:rsidRPr="00D748E3" w:rsidRDefault="001329E3">
            <w:pPr>
              <w:rPr>
                <w:rFonts w:cstheme="majorHAnsi"/>
                <w:b/>
                <w:szCs w:val="22"/>
              </w:rPr>
            </w:pPr>
            <w:r w:rsidRPr="00D748E3">
              <w:rPr>
                <w:rFonts w:cstheme="majorHAnsi"/>
                <w:b/>
                <w:szCs w:val="22"/>
              </w:rPr>
              <w:t>Temp. MSE</w:t>
            </w:r>
            <w:r w:rsidR="00145F4A" w:rsidRPr="00D748E3">
              <w:rPr>
                <w:rFonts w:cstheme="majorHAnsi"/>
                <w:b/>
                <w:szCs w:val="22"/>
              </w:rPr>
              <w:t xml:space="preserve"> in °C²</w:t>
            </w:r>
          </w:p>
        </w:tc>
      </w:tr>
      <w:tr w:rsidR="001329E3" w:rsidRPr="00D748E3" w14:paraId="6E788C2C" w14:textId="573C973A" w:rsidTr="005F5CAF">
        <w:trPr>
          <w:trHeight w:val="284"/>
        </w:trPr>
        <w:tc>
          <w:tcPr>
            <w:tcW w:w="1748" w:type="pct"/>
            <w:tcBorders>
              <w:top w:val="single" w:sz="4" w:space="0" w:color="auto"/>
              <w:left w:val="single" w:sz="4" w:space="0" w:color="auto"/>
              <w:right w:val="single" w:sz="4" w:space="0" w:color="auto"/>
            </w:tcBorders>
            <w:hideMark/>
          </w:tcPr>
          <w:p w14:paraId="546B2B8B" w14:textId="259A35E2" w:rsidR="001329E3" w:rsidRPr="00D748E3" w:rsidRDefault="001329E3" w:rsidP="387F8C11">
            <w:pPr>
              <w:spacing w:line="259" w:lineRule="auto"/>
              <w:rPr>
                <w:rFonts w:cstheme="majorHAnsi"/>
              </w:rPr>
            </w:pPr>
            <w:r w:rsidRPr="00D748E3">
              <w:rPr>
                <w:rFonts w:cstheme="majorHAnsi"/>
              </w:rPr>
              <w:t>29</w:t>
            </w:r>
          </w:p>
        </w:tc>
        <w:tc>
          <w:tcPr>
            <w:tcW w:w="3252" w:type="pct"/>
            <w:tcBorders>
              <w:top w:val="single" w:sz="4" w:space="0" w:color="auto"/>
              <w:left w:val="single" w:sz="4" w:space="0" w:color="auto"/>
              <w:right w:val="single" w:sz="4" w:space="0" w:color="auto"/>
            </w:tcBorders>
          </w:tcPr>
          <w:p w14:paraId="257D8B68" w14:textId="3DB3F2A4" w:rsidR="001329E3" w:rsidRPr="00D748E3" w:rsidRDefault="001329E3" w:rsidP="001329E3">
            <w:pPr>
              <w:spacing w:line="259" w:lineRule="auto"/>
              <w:rPr>
                <w:rFonts w:cstheme="majorHAnsi"/>
              </w:rPr>
            </w:pPr>
            <w:r w:rsidRPr="00D748E3">
              <w:rPr>
                <w:rFonts w:cstheme="majorHAnsi"/>
                <w:szCs w:val="22"/>
              </w:rPr>
              <w:t>864</w:t>
            </w:r>
          </w:p>
        </w:tc>
      </w:tr>
      <w:tr w:rsidR="001329E3" w:rsidRPr="00D748E3" w14:paraId="09D18C63" w14:textId="487AFD11" w:rsidTr="005F5CAF">
        <w:trPr>
          <w:trHeight w:val="284"/>
        </w:trPr>
        <w:tc>
          <w:tcPr>
            <w:tcW w:w="1748" w:type="pct"/>
            <w:tcBorders>
              <w:top w:val="single" w:sz="4" w:space="0" w:color="auto"/>
              <w:left w:val="single" w:sz="4" w:space="0" w:color="auto"/>
              <w:right w:val="single" w:sz="4" w:space="0" w:color="auto"/>
            </w:tcBorders>
            <w:hideMark/>
          </w:tcPr>
          <w:p w14:paraId="5E9EAEC4" w14:textId="06899B93" w:rsidR="001329E3" w:rsidRPr="00D748E3" w:rsidRDefault="001329E3" w:rsidP="001329E3">
            <w:pPr>
              <w:spacing w:line="259" w:lineRule="auto"/>
              <w:rPr>
                <w:rFonts w:cstheme="majorHAnsi"/>
              </w:rPr>
            </w:pPr>
            <w:r w:rsidRPr="00D748E3">
              <w:rPr>
                <w:rFonts w:cstheme="majorHAnsi"/>
              </w:rPr>
              <w:t>26</w:t>
            </w:r>
          </w:p>
        </w:tc>
        <w:tc>
          <w:tcPr>
            <w:tcW w:w="3252" w:type="pct"/>
            <w:tcBorders>
              <w:top w:val="single" w:sz="4" w:space="0" w:color="auto"/>
              <w:left w:val="single" w:sz="4" w:space="0" w:color="auto"/>
              <w:right w:val="single" w:sz="4" w:space="0" w:color="auto"/>
            </w:tcBorders>
          </w:tcPr>
          <w:p w14:paraId="47959717" w14:textId="1B4022F4" w:rsidR="001329E3" w:rsidRPr="00D748E3" w:rsidRDefault="001329E3" w:rsidP="001329E3">
            <w:pPr>
              <w:spacing w:line="259" w:lineRule="auto"/>
              <w:rPr>
                <w:rFonts w:cstheme="majorHAnsi"/>
              </w:rPr>
            </w:pPr>
            <w:r w:rsidRPr="00D748E3">
              <w:rPr>
                <w:rFonts w:cstheme="majorHAnsi"/>
                <w:szCs w:val="22"/>
              </w:rPr>
              <w:t>895</w:t>
            </w:r>
          </w:p>
        </w:tc>
      </w:tr>
      <w:tr w:rsidR="001329E3" w:rsidRPr="00D748E3" w14:paraId="0816E33C" w14:textId="33488EE8"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47035B40" w14:textId="6613F022" w:rsidR="001329E3" w:rsidRPr="00D748E3" w:rsidRDefault="001329E3" w:rsidP="00E60239">
            <w:pPr>
              <w:rPr>
                <w:rFonts w:cstheme="majorHAnsi"/>
                <w:bCs/>
                <w:szCs w:val="22"/>
              </w:rPr>
            </w:pPr>
            <w:r w:rsidRPr="00D748E3">
              <w:rPr>
                <w:rFonts w:cstheme="majorHAnsi"/>
                <w:bCs/>
                <w:szCs w:val="22"/>
              </w:rPr>
              <w:t>29</w:t>
            </w:r>
          </w:p>
        </w:tc>
        <w:tc>
          <w:tcPr>
            <w:tcW w:w="3252" w:type="pct"/>
            <w:tcBorders>
              <w:top w:val="single" w:sz="4" w:space="0" w:color="auto"/>
              <w:left w:val="single" w:sz="4" w:space="0" w:color="auto"/>
              <w:bottom w:val="single" w:sz="4" w:space="0" w:color="auto"/>
              <w:right w:val="single" w:sz="4" w:space="0" w:color="auto"/>
            </w:tcBorders>
          </w:tcPr>
          <w:p w14:paraId="1205D2D7" w14:textId="33F15652" w:rsidR="001329E3" w:rsidRPr="00D748E3" w:rsidRDefault="001329E3">
            <w:pPr>
              <w:rPr>
                <w:rFonts w:cstheme="majorHAnsi"/>
                <w:bCs/>
                <w:szCs w:val="22"/>
              </w:rPr>
            </w:pPr>
            <w:r w:rsidRPr="00D748E3">
              <w:rPr>
                <w:rFonts w:cstheme="majorHAnsi"/>
                <w:bCs/>
                <w:szCs w:val="22"/>
              </w:rPr>
              <w:t>757</w:t>
            </w:r>
          </w:p>
        </w:tc>
      </w:tr>
      <w:tr w:rsidR="001329E3" w:rsidRPr="00D748E3" w14:paraId="2AB740E0" w14:textId="67D0B49E"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71182CC4" w14:textId="02CD9983" w:rsidR="001329E3" w:rsidRPr="00D748E3" w:rsidRDefault="001329E3" w:rsidP="00E60239">
            <w:pPr>
              <w:rPr>
                <w:rFonts w:cstheme="majorHAnsi"/>
                <w:bCs/>
                <w:szCs w:val="22"/>
              </w:rPr>
            </w:pPr>
            <w:r w:rsidRPr="00D748E3">
              <w:rPr>
                <w:rFonts w:cstheme="majorHAnsi"/>
                <w:bCs/>
                <w:szCs w:val="22"/>
              </w:rPr>
              <w:t>30</w:t>
            </w:r>
          </w:p>
        </w:tc>
        <w:tc>
          <w:tcPr>
            <w:tcW w:w="3252" w:type="pct"/>
            <w:tcBorders>
              <w:top w:val="single" w:sz="4" w:space="0" w:color="auto"/>
              <w:left w:val="single" w:sz="4" w:space="0" w:color="auto"/>
              <w:bottom w:val="single" w:sz="4" w:space="0" w:color="auto"/>
              <w:right w:val="single" w:sz="4" w:space="0" w:color="auto"/>
            </w:tcBorders>
          </w:tcPr>
          <w:p w14:paraId="746621AB" w14:textId="5048E8EB" w:rsidR="001329E3" w:rsidRPr="00D748E3" w:rsidRDefault="001329E3">
            <w:pPr>
              <w:rPr>
                <w:rFonts w:cstheme="majorHAnsi"/>
                <w:bCs/>
                <w:szCs w:val="22"/>
              </w:rPr>
            </w:pPr>
            <w:r w:rsidRPr="00D748E3">
              <w:rPr>
                <w:rFonts w:cstheme="majorHAnsi"/>
                <w:bCs/>
                <w:szCs w:val="22"/>
              </w:rPr>
              <w:t>824</w:t>
            </w:r>
          </w:p>
        </w:tc>
      </w:tr>
      <w:tr w:rsidR="001329E3" w:rsidRPr="00D748E3" w14:paraId="16D2226D" w14:textId="7EB9C25F" w:rsidTr="005F5CAF">
        <w:trPr>
          <w:trHeight w:val="284"/>
        </w:trPr>
        <w:tc>
          <w:tcPr>
            <w:tcW w:w="1748" w:type="pct"/>
            <w:tcBorders>
              <w:top w:val="single" w:sz="4" w:space="0" w:color="auto"/>
              <w:left w:val="single" w:sz="4" w:space="0" w:color="auto"/>
              <w:bottom w:val="single" w:sz="4" w:space="0" w:color="auto"/>
              <w:right w:val="single" w:sz="4" w:space="0" w:color="auto"/>
            </w:tcBorders>
            <w:hideMark/>
          </w:tcPr>
          <w:p w14:paraId="5340A7C4" w14:textId="7DFADDC4" w:rsidR="001329E3" w:rsidRPr="00D748E3" w:rsidRDefault="001329E3" w:rsidP="00E60239">
            <w:pPr>
              <w:rPr>
                <w:rFonts w:cstheme="majorHAnsi"/>
                <w:bCs/>
                <w:szCs w:val="22"/>
              </w:rPr>
            </w:pPr>
            <w:r w:rsidRPr="00D748E3">
              <w:rPr>
                <w:rFonts w:cstheme="majorHAnsi"/>
                <w:bCs/>
                <w:szCs w:val="22"/>
              </w:rPr>
              <w:t>27</w:t>
            </w:r>
          </w:p>
        </w:tc>
        <w:tc>
          <w:tcPr>
            <w:tcW w:w="3252" w:type="pct"/>
            <w:tcBorders>
              <w:top w:val="single" w:sz="4" w:space="0" w:color="auto"/>
              <w:left w:val="single" w:sz="4" w:space="0" w:color="auto"/>
              <w:bottom w:val="single" w:sz="4" w:space="0" w:color="auto"/>
              <w:right w:val="single" w:sz="4" w:space="0" w:color="auto"/>
            </w:tcBorders>
          </w:tcPr>
          <w:p w14:paraId="59190EDC" w14:textId="24C9B85A" w:rsidR="001329E3" w:rsidRPr="00D748E3" w:rsidRDefault="001329E3">
            <w:pPr>
              <w:rPr>
                <w:rFonts w:cstheme="majorHAnsi"/>
                <w:bCs/>
                <w:szCs w:val="22"/>
              </w:rPr>
            </w:pPr>
            <w:r w:rsidRPr="00D748E3">
              <w:rPr>
                <w:rFonts w:cstheme="majorHAnsi"/>
                <w:bCs/>
                <w:szCs w:val="22"/>
              </w:rPr>
              <w:t>507</w:t>
            </w:r>
          </w:p>
        </w:tc>
      </w:tr>
      <w:tr w:rsidR="001329E3" w:rsidRPr="00D748E3" w14:paraId="4A8F1E4D"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1B256308" w14:textId="29EAA375" w:rsidR="001329E3" w:rsidRPr="00D748E3" w:rsidRDefault="001329E3" w:rsidP="00E60239">
            <w:pPr>
              <w:rPr>
                <w:rFonts w:cstheme="majorHAnsi"/>
                <w:bCs/>
                <w:szCs w:val="22"/>
              </w:rPr>
            </w:pPr>
            <w:r w:rsidRPr="00D748E3">
              <w:rPr>
                <w:rFonts w:cstheme="majorHAnsi"/>
                <w:bCs/>
                <w:szCs w:val="22"/>
              </w:rPr>
              <w:t>26</w:t>
            </w:r>
          </w:p>
        </w:tc>
        <w:tc>
          <w:tcPr>
            <w:tcW w:w="3252" w:type="pct"/>
            <w:tcBorders>
              <w:top w:val="single" w:sz="4" w:space="0" w:color="auto"/>
              <w:left w:val="single" w:sz="4" w:space="0" w:color="auto"/>
              <w:bottom w:val="single" w:sz="4" w:space="0" w:color="auto"/>
              <w:right w:val="single" w:sz="4" w:space="0" w:color="auto"/>
            </w:tcBorders>
          </w:tcPr>
          <w:p w14:paraId="0454F6DD" w14:textId="1F757B55" w:rsidR="001329E3" w:rsidRPr="00D748E3" w:rsidRDefault="001329E3">
            <w:pPr>
              <w:rPr>
                <w:rFonts w:cstheme="majorHAnsi"/>
                <w:bCs/>
                <w:szCs w:val="22"/>
              </w:rPr>
            </w:pPr>
            <w:r w:rsidRPr="00D748E3">
              <w:rPr>
                <w:rFonts w:cstheme="majorHAnsi"/>
                <w:bCs/>
                <w:szCs w:val="22"/>
              </w:rPr>
              <w:t>913</w:t>
            </w:r>
          </w:p>
        </w:tc>
      </w:tr>
      <w:tr w:rsidR="001329E3" w:rsidRPr="00D748E3" w14:paraId="5D094225"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2DA22F3E" w14:textId="4FDF2F7F" w:rsidR="001329E3" w:rsidRPr="00D748E3" w:rsidRDefault="001329E3" w:rsidP="00E60239">
            <w:pPr>
              <w:rPr>
                <w:rFonts w:cstheme="majorHAnsi"/>
                <w:bCs/>
                <w:szCs w:val="22"/>
              </w:rPr>
            </w:pPr>
            <w:r w:rsidRPr="00D748E3">
              <w:rPr>
                <w:rFonts w:cstheme="majorHAnsi"/>
                <w:bCs/>
                <w:szCs w:val="22"/>
              </w:rPr>
              <w:t>29</w:t>
            </w:r>
          </w:p>
        </w:tc>
        <w:tc>
          <w:tcPr>
            <w:tcW w:w="3252" w:type="pct"/>
            <w:tcBorders>
              <w:top w:val="single" w:sz="4" w:space="0" w:color="auto"/>
              <w:left w:val="single" w:sz="4" w:space="0" w:color="auto"/>
              <w:bottom w:val="single" w:sz="4" w:space="0" w:color="auto"/>
              <w:right w:val="single" w:sz="4" w:space="0" w:color="auto"/>
            </w:tcBorders>
          </w:tcPr>
          <w:p w14:paraId="41FB3411" w14:textId="766FB26A" w:rsidR="001329E3" w:rsidRPr="00D748E3" w:rsidRDefault="001329E3">
            <w:pPr>
              <w:rPr>
                <w:rFonts w:cstheme="majorHAnsi"/>
                <w:bCs/>
                <w:szCs w:val="22"/>
              </w:rPr>
            </w:pPr>
            <w:r w:rsidRPr="00D748E3">
              <w:rPr>
                <w:rFonts w:cstheme="majorHAnsi"/>
                <w:bCs/>
                <w:szCs w:val="22"/>
              </w:rPr>
              <w:t>2061</w:t>
            </w:r>
          </w:p>
        </w:tc>
      </w:tr>
      <w:tr w:rsidR="001329E3" w:rsidRPr="00D748E3" w14:paraId="08E45370"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7FA1DA94" w14:textId="4CCEEA2C" w:rsidR="001329E3" w:rsidRPr="00D748E3" w:rsidRDefault="001329E3" w:rsidP="00E60239">
            <w:pPr>
              <w:rPr>
                <w:rFonts w:cstheme="majorHAnsi"/>
                <w:bCs/>
                <w:szCs w:val="22"/>
              </w:rPr>
            </w:pPr>
            <w:r w:rsidRPr="00D748E3">
              <w:rPr>
                <w:rFonts w:cstheme="majorHAnsi"/>
                <w:bCs/>
                <w:szCs w:val="22"/>
              </w:rPr>
              <w:t>25</w:t>
            </w:r>
          </w:p>
        </w:tc>
        <w:tc>
          <w:tcPr>
            <w:tcW w:w="3252" w:type="pct"/>
            <w:tcBorders>
              <w:top w:val="single" w:sz="4" w:space="0" w:color="auto"/>
              <w:left w:val="single" w:sz="4" w:space="0" w:color="auto"/>
              <w:bottom w:val="single" w:sz="4" w:space="0" w:color="auto"/>
              <w:right w:val="single" w:sz="4" w:space="0" w:color="auto"/>
            </w:tcBorders>
          </w:tcPr>
          <w:p w14:paraId="7F4B5AB8" w14:textId="08DFB686" w:rsidR="001329E3" w:rsidRPr="00D748E3" w:rsidRDefault="001329E3">
            <w:pPr>
              <w:rPr>
                <w:rFonts w:cstheme="majorHAnsi"/>
                <w:bCs/>
                <w:szCs w:val="22"/>
              </w:rPr>
            </w:pPr>
            <w:r w:rsidRPr="00D748E3">
              <w:rPr>
                <w:rFonts w:cstheme="majorHAnsi"/>
                <w:bCs/>
                <w:szCs w:val="22"/>
              </w:rPr>
              <w:t>893</w:t>
            </w:r>
          </w:p>
        </w:tc>
      </w:tr>
      <w:tr w:rsidR="001329E3" w:rsidRPr="00D748E3" w14:paraId="53ED65C8"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140AC0F9" w14:textId="0D043C53" w:rsidR="001329E3" w:rsidRPr="00D748E3" w:rsidRDefault="001329E3" w:rsidP="00E60239">
            <w:pPr>
              <w:rPr>
                <w:rFonts w:cstheme="majorHAnsi"/>
                <w:bCs/>
                <w:szCs w:val="22"/>
              </w:rPr>
            </w:pPr>
            <w:r w:rsidRPr="00D748E3">
              <w:rPr>
                <w:rFonts w:cstheme="majorHAnsi"/>
                <w:bCs/>
                <w:szCs w:val="22"/>
              </w:rPr>
              <w:t>25</w:t>
            </w:r>
          </w:p>
        </w:tc>
        <w:tc>
          <w:tcPr>
            <w:tcW w:w="3252" w:type="pct"/>
            <w:tcBorders>
              <w:top w:val="single" w:sz="4" w:space="0" w:color="auto"/>
              <w:left w:val="single" w:sz="4" w:space="0" w:color="auto"/>
              <w:bottom w:val="single" w:sz="4" w:space="0" w:color="auto"/>
              <w:right w:val="single" w:sz="4" w:space="0" w:color="auto"/>
            </w:tcBorders>
          </w:tcPr>
          <w:p w14:paraId="7B99BCD0" w14:textId="206184C8" w:rsidR="001329E3" w:rsidRPr="00D748E3" w:rsidRDefault="001329E3">
            <w:pPr>
              <w:rPr>
                <w:rFonts w:cstheme="majorHAnsi"/>
                <w:bCs/>
                <w:szCs w:val="22"/>
              </w:rPr>
            </w:pPr>
            <w:r w:rsidRPr="00D748E3">
              <w:rPr>
                <w:rFonts w:cstheme="majorHAnsi"/>
                <w:bCs/>
                <w:szCs w:val="22"/>
              </w:rPr>
              <w:t>602</w:t>
            </w:r>
          </w:p>
        </w:tc>
      </w:tr>
      <w:tr w:rsidR="001329E3" w:rsidRPr="00D748E3" w14:paraId="4C79A465" w14:textId="77777777" w:rsidTr="005F5CAF">
        <w:trPr>
          <w:trHeight w:val="284"/>
        </w:trPr>
        <w:tc>
          <w:tcPr>
            <w:tcW w:w="1748" w:type="pct"/>
            <w:tcBorders>
              <w:top w:val="single" w:sz="4" w:space="0" w:color="auto"/>
              <w:left w:val="single" w:sz="4" w:space="0" w:color="auto"/>
              <w:bottom w:val="single" w:sz="4" w:space="0" w:color="auto"/>
              <w:right w:val="single" w:sz="4" w:space="0" w:color="auto"/>
            </w:tcBorders>
          </w:tcPr>
          <w:p w14:paraId="0754B812" w14:textId="5140E377" w:rsidR="001329E3" w:rsidRPr="00D748E3" w:rsidRDefault="001329E3" w:rsidP="00E60239">
            <w:pPr>
              <w:rPr>
                <w:rFonts w:cstheme="majorHAnsi"/>
                <w:bCs/>
                <w:szCs w:val="22"/>
              </w:rPr>
            </w:pPr>
            <w:r w:rsidRPr="00D748E3">
              <w:rPr>
                <w:rFonts w:cstheme="majorHAnsi"/>
                <w:bCs/>
                <w:szCs w:val="22"/>
              </w:rPr>
              <w:t>27</w:t>
            </w:r>
          </w:p>
        </w:tc>
        <w:tc>
          <w:tcPr>
            <w:tcW w:w="3252" w:type="pct"/>
            <w:tcBorders>
              <w:top w:val="single" w:sz="4" w:space="0" w:color="auto"/>
              <w:left w:val="single" w:sz="4" w:space="0" w:color="auto"/>
              <w:bottom w:val="single" w:sz="4" w:space="0" w:color="auto"/>
              <w:right w:val="single" w:sz="4" w:space="0" w:color="auto"/>
            </w:tcBorders>
          </w:tcPr>
          <w:p w14:paraId="582632D9" w14:textId="0D38E984" w:rsidR="001329E3" w:rsidRPr="00D748E3" w:rsidRDefault="001329E3">
            <w:pPr>
              <w:rPr>
                <w:rFonts w:cstheme="majorHAnsi"/>
                <w:bCs/>
                <w:szCs w:val="22"/>
              </w:rPr>
            </w:pPr>
            <w:r w:rsidRPr="00D748E3">
              <w:rPr>
                <w:rFonts w:cstheme="majorHAnsi"/>
                <w:bCs/>
                <w:szCs w:val="22"/>
              </w:rPr>
              <w:t>977</w:t>
            </w:r>
          </w:p>
        </w:tc>
      </w:tr>
    </w:tbl>
    <w:p w14:paraId="0308571E" w14:textId="5FDA5D73" w:rsidR="005B3912" w:rsidRPr="00D748E3" w:rsidRDefault="005B3912" w:rsidP="00E80FC4">
      <w:pPr>
        <w:rPr>
          <w:rFonts w:cstheme="majorHAnsi"/>
        </w:rPr>
      </w:pPr>
    </w:p>
    <w:p w14:paraId="22E00DE5" w14:textId="77777777" w:rsidR="00E80FC4" w:rsidRPr="00D748E3" w:rsidRDefault="00E80FC4" w:rsidP="00E80FC4">
      <w:pPr>
        <w:rPr>
          <w:rFonts w:cstheme="majorHAnsi"/>
        </w:rPr>
      </w:pPr>
    </w:p>
    <w:p w14:paraId="4802FBB1" w14:textId="4480F912" w:rsidR="00E80FC4" w:rsidRPr="00D748E3" w:rsidRDefault="00177F4C" w:rsidP="00D316CC">
      <w:pPr>
        <w:pStyle w:val="Heading1"/>
      </w:pPr>
      <w:r w:rsidRPr="00D748E3">
        <w:t>L</w:t>
      </w:r>
      <w:bookmarkStart w:id="310" w:name="_Hlk14100461"/>
      <w:r w:rsidR="00676795" w:rsidRPr="00D748E3">
        <w:t>imitations</w:t>
      </w:r>
    </w:p>
    <w:p w14:paraId="58C4345F" w14:textId="304C6017" w:rsidR="00E80FC4" w:rsidRPr="00D316CC" w:rsidRDefault="00D748E3" w:rsidP="00E80FC4">
      <w:pPr>
        <w:rPr>
          <w:rFonts w:cstheme="majorHAnsi"/>
          <w:szCs w:val="22"/>
        </w:rPr>
      </w:pPr>
      <w:r w:rsidRPr="00D316CC">
        <w:rPr>
          <w:rFonts w:cstheme="majorHAnsi"/>
          <w:szCs w:val="22"/>
        </w:rPr>
        <w:t xml:space="preserve">When adding training </w:t>
      </w:r>
      <w:r w:rsidR="001455D7" w:rsidRPr="00D316CC">
        <w:rPr>
          <w:rFonts w:cstheme="majorHAnsi"/>
          <w:szCs w:val="22"/>
        </w:rPr>
        <w:t>d</w:t>
      </w:r>
      <w:r w:rsidRPr="00D316CC">
        <w:rPr>
          <w:rFonts w:cstheme="majorHAnsi"/>
          <w:szCs w:val="22"/>
        </w:rPr>
        <w:t>ata</w:t>
      </w:r>
      <w:r w:rsidR="001455D7" w:rsidRPr="00D316CC">
        <w:rPr>
          <w:rFonts w:cstheme="majorHAnsi"/>
          <w:szCs w:val="22"/>
        </w:rPr>
        <w:t>,</w:t>
      </w:r>
      <w:r w:rsidRPr="00D316CC">
        <w:rPr>
          <w:rFonts w:cstheme="majorHAnsi"/>
          <w:szCs w:val="22"/>
        </w:rPr>
        <w:t xml:space="preserve"> it must </w:t>
      </w:r>
      <w:r w:rsidR="001455D7" w:rsidRPr="00D316CC">
        <w:rPr>
          <w:rFonts w:cstheme="majorHAnsi"/>
          <w:szCs w:val="22"/>
        </w:rPr>
        <w:t xml:space="preserve">always be kept in mind that single entries of a completely different subject area which is hardly brought in comparison with the other entries is likewise predicted poorly. As all entries are split </w:t>
      </w:r>
      <w:r w:rsidR="00B723AB" w:rsidRPr="00D316CC">
        <w:rPr>
          <w:rFonts w:cstheme="majorHAnsi"/>
          <w:szCs w:val="22"/>
        </w:rPr>
        <w:t>in</w:t>
      </w:r>
      <w:r w:rsidR="001455D7" w:rsidRPr="00D316CC">
        <w:rPr>
          <w:rFonts w:cstheme="majorHAnsi"/>
          <w:szCs w:val="22"/>
        </w:rPr>
        <w:t xml:space="preserve">to </w:t>
      </w:r>
      <w:r w:rsidR="00B723AB" w:rsidRPr="00D316CC">
        <w:rPr>
          <w:rFonts w:cstheme="majorHAnsi"/>
          <w:szCs w:val="22"/>
        </w:rPr>
        <w:t>the</w:t>
      </w:r>
      <w:r w:rsidR="001455D7" w:rsidRPr="00D316CC">
        <w:rPr>
          <w:rFonts w:cstheme="majorHAnsi"/>
          <w:szCs w:val="22"/>
        </w:rPr>
        <w:t xml:space="preserve"> training, validation and test sets (in </w:t>
      </w:r>
      <w:r w:rsidR="00B723AB" w:rsidRPr="00D316CC">
        <w:rPr>
          <w:rFonts w:cstheme="majorHAnsi"/>
          <w:szCs w:val="22"/>
        </w:rPr>
        <w:t>an</w:t>
      </w:r>
      <w:r w:rsidR="001455D7" w:rsidRPr="00D316CC">
        <w:rPr>
          <w:rFonts w:cstheme="majorHAnsi"/>
          <w:szCs w:val="22"/>
        </w:rPr>
        <w:t xml:space="preserve"> 8:1:1 ratio) it is </w:t>
      </w:r>
      <w:r w:rsidR="00B723AB" w:rsidRPr="00D316CC">
        <w:rPr>
          <w:rFonts w:cstheme="majorHAnsi"/>
          <w:szCs w:val="22"/>
        </w:rPr>
        <w:t xml:space="preserve">recommended to have at least 10 entries for each subject area. As the program also outputs a csv with all predicted </w:t>
      </w:r>
      <w:r w:rsidR="00AA40E0" w:rsidRPr="00D316CC">
        <w:rPr>
          <w:rFonts w:cstheme="majorHAnsi"/>
          <w:szCs w:val="22"/>
        </w:rPr>
        <w:t>temperatures in the end of training, one can easily see the performance on specific entries there.</w:t>
      </w:r>
    </w:p>
    <w:p w14:paraId="7D0F182F" w14:textId="77777777" w:rsidR="00DA5C1D" w:rsidRPr="00D748E3" w:rsidRDefault="00DA5C1D" w:rsidP="00E80FC4">
      <w:pPr>
        <w:rPr>
          <w:rFonts w:cstheme="majorHAnsi"/>
        </w:rPr>
      </w:pPr>
    </w:p>
    <w:p w14:paraId="67C20356" w14:textId="0F9EF673" w:rsidR="003713E4" w:rsidRPr="007C7092" w:rsidRDefault="00A6246B" w:rsidP="007C7092">
      <w:pPr>
        <w:pStyle w:val="Heading2"/>
      </w:pPr>
      <w:r w:rsidRPr="007C7092">
        <w:t>Deinstallation:</w:t>
      </w:r>
    </w:p>
    <w:p w14:paraId="757A0C1E" w14:textId="7F3880F3" w:rsidR="00A6246B" w:rsidRDefault="00A6246B" w:rsidP="00E60239">
      <w:pPr>
        <w:rPr>
          <w:rFonts w:cstheme="majorHAnsi"/>
          <w:szCs w:val="22"/>
        </w:rPr>
      </w:pPr>
      <w:r w:rsidRPr="00F9222E">
        <w:rPr>
          <w:rFonts w:cstheme="majorHAnsi"/>
          <w:szCs w:val="22"/>
        </w:rPr>
        <w:t xml:space="preserve">If you want to deinstall the </w:t>
      </w:r>
      <w:r w:rsidRPr="00D316CC">
        <w:rPr>
          <w:rFonts w:cstheme="majorHAnsi"/>
          <w:szCs w:val="22"/>
        </w:rPr>
        <w:t>software,</w:t>
      </w:r>
      <w:r w:rsidRPr="00F9222E">
        <w:rPr>
          <w:rFonts w:cstheme="majorHAnsi"/>
          <w:szCs w:val="22"/>
        </w:rPr>
        <w:t xml:space="preserve"> </w:t>
      </w:r>
      <w:r w:rsidRPr="00D316CC">
        <w:rPr>
          <w:rFonts w:cstheme="majorHAnsi"/>
          <w:szCs w:val="22"/>
        </w:rPr>
        <w:t>deinstall the docker PFP environment (</w:t>
      </w:r>
      <w:r w:rsidR="0022439F" w:rsidRPr="00D316CC">
        <w:rPr>
          <w:rFonts w:cstheme="majorHAnsi"/>
          <w:szCs w:val="22"/>
        </w:rPr>
        <w:t>e.g.,</w:t>
      </w:r>
      <w:r w:rsidRPr="00D316CC">
        <w:rPr>
          <w:rFonts w:cstheme="majorHAnsi"/>
          <w:szCs w:val="22"/>
        </w:rPr>
        <w:t xml:space="preserve"> in docker desktop</w:t>
      </w:r>
      <w:r w:rsidR="0022439F">
        <w:rPr>
          <w:rFonts w:cstheme="majorHAnsi"/>
          <w:szCs w:val="22"/>
        </w:rPr>
        <w:t xml:space="preserve"> or via the console</w:t>
      </w:r>
      <w:r w:rsidRPr="00D316CC">
        <w:rPr>
          <w:rFonts w:cstheme="majorHAnsi"/>
          <w:szCs w:val="22"/>
        </w:rPr>
        <w:t>), before you deinstall docker.</w:t>
      </w:r>
      <w:r w:rsidR="0022439F">
        <w:rPr>
          <w:rFonts w:cstheme="majorHAnsi"/>
          <w:szCs w:val="22"/>
        </w:rPr>
        <w:t xml:space="preserve"> </w:t>
      </w:r>
      <w:hyperlink w:anchor="_Problem_4:" w:history="1">
        <w:r w:rsidR="0022439F" w:rsidRPr="0022439F">
          <w:rPr>
            <w:rStyle w:val="TroubleshootinglinkZchn"/>
          </w:rPr>
          <w:t>Troubleshooting 4</w:t>
        </w:r>
      </w:hyperlink>
    </w:p>
    <w:p w14:paraId="25DFC541" w14:textId="77777777" w:rsidR="007C7092" w:rsidRPr="00F9222E" w:rsidRDefault="007C7092" w:rsidP="00E60239">
      <w:pPr>
        <w:rPr>
          <w:rFonts w:cstheme="majorHAnsi"/>
          <w:szCs w:val="22"/>
        </w:rPr>
      </w:pPr>
    </w:p>
    <w:p w14:paraId="74D76DE0" w14:textId="50165C21" w:rsidR="00361E70" w:rsidRPr="002878D5" w:rsidRDefault="00177F4C" w:rsidP="00D316CC">
      <w:pPr>
        <w:pStyle w:val="Heading1"/>
      </w:pPr>
      <w:commentRangeStart w:id="311"/>
      <w:r w:rsidRPr="002878D5">
        <w:t>T</w:t>
      </w:r>
      <w:bookmarkEnd w:id="310"/>
      <w:r w:rsidR="00676795" w:rsidRPr="002878D5">
        <w:t>roubleshooting</w:t>
      </w:r>
      <w:commentRangeEnd w:id="311"/>
      <w:r w:rsidR="00A05D64" w:rsidRPr="002878D5">
        <w:rPr>
          <w:rStyle w:val="CommentReference"/>
          <w:rFonts w:eastAsiaTheme="minorEastAsia"/>
          <w:color w:val="auto"/>
        </w:rPr>
        <w:commentReference w:id="311"/>
      </w:r>
    </w:p>
    <w:p w14:paraId="3C069460" w14:textId="637A62E4" w:rsidR="00043B54" w:rsidRPr="00D316CC" w:rsidRDefault="00043B54" w:rsidP="00043B54">
      <w:pPr>
        <w:pStyle w:val="Heading2"/>
        <w:rPr>
          <w:rFonts w:cstheme="majorHAnsi"/>
          <w:color w:val="4F81BD" w:themeColor="accent1"/>
          <w:sz w:val="28"/>
          <w:szCs w:val="28"/>
        </w:rPr>
      </w:pPr>
      <w:bookmarkStart w:id="312" w:name="_Problem_1:_[State"/>
      <w:bookmarkStart w:id="313" w:name="_Problem_1:"/>
      <w:bookmarkStart w:id="314" w:name="_Ref152244585"/>
      <w:bookmarkEnd w:id="312"/>
      <w:bookmarkEnd w:id="313"/>
      <w:r w:rsidRPr="00D316CC">
        <w:rPr>
          <w:rFonts w:cstheme="majorHAnsi"/>
          <w:color w:val="4F81BD" w:themeColor="accent1"/>
          <w:sz w:val="28"/>
          <w:szCs w:val="28"/>
        </w:rPr>
        <w:t>Problem</w:t>
      </w:r>
      <w:bookmarkStart w:id="315" w:name="_Hlk152241886"/>
      <w:r w:rsidRPr="00D316CC">
        <w:rPr>
          <w:rFonts w:cstheme="majorHAnsi"/>
          <w:color w:val="4F81BD" w:themeColor="accent1"/>
          <w:sz w:val="28"/>
          <w:szCs w:val="28"/>
        </w:rPr>
        <w:t xml:space="preserve"> </w:t>
      </w:r>
      <w:r w:rsidR="00FA150B">
        <w:rPr>
          <w:rFonts w:cstheme="majorHAnsi"/>
          <w:color w:val="4F81BD" w:themeColor="accent1"/>
          <w:sz w:val="28"/>
          <w:szCs w:val="28"/>
        </w:rPr>
        <w:fldChar w:fldCharType="begin"/>
      </w:r>
      <w:r w:rsidR="00FA150B">
        <w:rPr>
          <w:rFonts w:cstheme="majorHAnsi"/>
          <w:color w:val="4F81BD" w:themeColor="accent1"/>
          <w:sz w:val="28"/>
          <w:szCs w:val="28"/>
        </w:rPr>
        <w:instrText xml:space="preserve"> SEQ problems \* MERGEFORMAT </w:instrText>
      </w:r>
      <w:r w:rsidR="00FA150B">
        <w:rPr>
          <w:rFonts w:cstheme="majorHAnsi"/>
          <w:color w:val="4F81BD" w:themeColor="accent1"/>
          <w:sz w:val="28"/>
          <w:szCs w:val="28"/>
        </w:rPr>
        <w:fldChar w:fldCharType="separate"/>
      </w:r>
      <w:r w:rsidR="00FA150B">
        <w:rPr>
          <w:rFonts w:cstheme="majorHAnsi"/>
          <w:noProof/>
          <w:color w:val="4F81BD" w:themeColor="accent1"/>
          <w:sz w:val="28"/>
          <w:szCs w:val="28"/>
        </w:rPr>
        <w:t>1</w:t>
      </w:r>
      <w:r w:rsidR="00FA150B">
        <w:rPr>
          <w:rFonts w:cstheme="majorHAnsi"/>
          <w:color w:val="4F81BD" w:themeColor="accent1"/>
          <w:sz w:val="28"/>
          <w:szCs w:val="28"/>
        </w:rPr>
        <w:fldChar w:fldCharType="end"/>
      </w:r>
      <w:r w:rsidRPr="00D316CC">
        <w:rPr>
          <w:rFonts w:cstheme="majorHAnsi"/>
          <w:color w:val="4F81BD" w:themeColor="accent1"/>
          <w:sz w:val="28"/>
          <w:szCs w:val="28"/>
        </w:rPr>
        <w:t>:</w:t>
      </w:r>
      <w:bookmarkEnd w:id="314"/>
      <w:bookmarkEnd w:id="315"/>
    </w:p>
    <w:p w14:paraId="52EA500B" w14:textId="406047A3" w:rsidR="00043B54" w:rsidRDefault="00EA2C26" w:rsidP="00043B54">
      <w:pPr>
        <w:rPr>
          <w:rFonts w:cstheme="majorHAnsi"/>
          <w:szCs w:val="22"/>
        </w:rPr>
      </w:pPr>
      <w:r w:rsidRPr="00D316CC">
        <w:rPr>
          <w:rFonts w:cstheme="majorHAnsi"/>
          <w:szCs w:val="22"/>
        </w:rPr>
        <w:t>The “docker compose up” command does not work.</w:t>
      </w:r>
    </w:p>
    <w:p w14:paraId="48A91068" w14:textId="0EA10678" w:rsidR="00336C2B" w:rsidRPr="00D316CC" w:rsidRDefault="00336C2B" w:rsidP="00043B54">
      <w:pPr>
        <w:rPr>
          <w:rFonts w:cstheme="majorHAnsi"/>
          <w:szCs w:val="22"/>
        </w:rPr>
      </w:pPr>
      <w:r>
        <w:rPr>
          <w:rFonts w:cstheme="majorHAnsi"/>
          <w:szCs w:val="22"/>
        </w:rPr>
        <w:lastRenderedPageBreak/>
        <w:t>“ERROR: error during connect: …”</w:t>
      </w:r>
    </w:p>
    <w:p w14:paraId="4230ABA5" w14:textId="77777777" w:rsidR="00043B54" w:rsidRPr="00D316CC" w:rsidRDefault="00043B54" w:rsidP="00043B54"/>
    <w:p w14:paraId="4D675845" w14:textId="10B2399E" w:rsidR="00043B54" w:rsidRPr="00D316CC" w:rsidRDefault="00043B54" w:rsidP="00043B54">
      <w:pPr>
        <w:pStyle w:val="Heading2"/>
        <w:spacing w:before="0"/>
        <w:rPr>
          <w:rFonts w:cstheme="majorHAnsi"/>
          <w:color w:val="4F81BD" w:themeColor="accent1"/>
          <w:sz w:val="28"/>
          <w:szCs w:val="28"/>
        </w:rPr>
      </w:pPr>
      <w:r w:rsidRPr="00D316CC">
        <w:rPr>
          <w:rFonts w:cstheme="majorHAnsi"/>
          <w:color w:val="4F81BD" w:themeColor="accent1"/>
          <w:sz w:val="28"/>
          <w:szCs w:val="28"/>
        </w:rPr>
        <w:t>Potential solution:</w:t>
      </w:r>
    </w:p>
    <w:p w14:paraId="7215291F" w14:textId="17521257" w:rsidR="00DA5C1D" w:rsidRPr="00336C2B" w:rsidRDefault="003269D0" w:rsidP="00336C2B">
      <w:pPr>
        <w:pStyle w:val="ListParagraph"/>
        <w:numPr>
          <w:ilvl w:val="0"/>
          <w:numId w:val="30"/>
        </w:numPr>
        <w:rPr>
          <w:szCs w:val="22"/>
        </w:rPr>
      </w:pPr>
      <w:r>
        <w:t>O</w:t>
      </w:r>
      <w:r w:rsidR="00EA2C26" w:rsidRPr="00D316CC">
        <w:t xml:space="preserve">pen “docker desktop” from your programs before executing the command again. Your </w:t>
      </w:r>
      <w:r w:rsidR="00EA2C26" w:rsidRPr="00D316CC">
        <w:rPr>
          <w:szCs w:val="22"/>
        </w:rPr>
        <w:t xml:space="preserve">system </w:t>
      </w:r>
      <w:r>
        <w:rPr>
          <w:szCs w:val="22"/>
        </w:rPr>
        <w:t>might not</w:t>
      </w:r>
      <w:r w:rsidR="00EA2C26" w:rsidRPr="00D316CC">
        <w:rPr>
          <w:szCs w:val="22"/>
        </w:rPr>
        <w:t xml:space="preserve"> be able to run </w:t>
      </w:r>
      <w:r>
        <w:rPr>
          <w:szCs w:val="22"/>
        </w:rPr>
        <w:t>the docker engine</w:t>
      </w:r>
      <w:r w:rsidR="00EA2C26" w:rsidRPr="00D316CC">
        <w:rPr>
          <w:szCs w:val="22"/>
        </w:rPr>
        <w:t xml:space="preserve"> automatically.</w:t>
      </w:r>
      <w:bookmarkStart w:id="316" w:name="_Problem_2:"/>
      <w:bookmarkEnd w:id="316"/>
    </w:p>
    <w:p w14:paraId="5E44C5C0" w14:textId="77777777" w:rsidR="00DA5C1D" w:rsidRPr="00D316CC" w:rsidRDefault="00DA5C1D" w:rsidP="00DA5C1D"/>
    <w:p w14:paraId="0F633ADC" w14:textId="533EC9EB" w:rsidR="00DA5C1D" w:rsidRPr="00D316CC" w:rsidRDefault="00DA5C1D" w:rsidP="00DA5C1D">
      <w:pPr>
        <w:pStyle w:val="Heading2"/>
        <w:spacing w:before="0"/>
        <w:rPr>
          <w:rFonts w:cstheme="majorHAnsi"/>
          <w:color w:val="4F81BD" w:themeColor="accent1"/>
          <w:sz w:val="28"/>
          <w:szCs w:val="28"/>
        </w:rPr>
      </w:pPr>
      <w:bookmarkStart w:id="317" w:name="_Problem_2:_1"/>
      <w:bookmarkStart w:id="318" w:name="_Ref152244614"/>
      <w:bookmarkEnd w:id="317"/>
      <w:r w:rsidRPr="00D316CC">
        <w:rPr>
          <w:rFonts w:cstheme="majorHAnsi"/>
          <w:color w:val="4F81BD" w:themeColor="accent1"/>
          <w:sz w:val="28"/>
          <w:szCs w:val="28"/>
        </w:rPr>
        <w:t xml:space="preserve">Problem </w:t>
      </w:r>
      <w:r w:rsidR="00CE286E">
        <w:rPr>
          <w:rFonts w:cstheme="majorHAnsi"/>
          <w:color w:val="4F81BD" w:themeColor="accent1"/>
          <w:sz w:val="28"/>
          <w:szCs w:val="28"/>
        </w:rPr>
        <w:fldChar w:fldCharType="begin"/>
      </w:r>
      <w:r w:rsidR="00CE286E">
        <w:rPr>
          <w:rFonts w:cstheme="majorHAnsi"/>
          <w:color w:val="4F81BD" w:themeColor="accent1"/>
          <w:sz w:val="28"/>
          <w:szCs w:val="28"/>
        </w:rPr>
        <w:instrText xml:space="preserve"> SEQ problems \* MERGEFORMAT </w:instrText>
      </w:r>
      <w:r w:rsidR="00CE286E">
        <w:rPr>
          <w:rFonts w:cstheme="majorHAnsi"/>
          <w:color w:val="4F81BD" w:themeColor="accent1"/>
          <w:sz w:val="28"/>
          <w:szCs w:val="28"/>
        </w:rPr>
        <w:fldChar w:fldCharType="separate"/>
      </w:r>
      <w:r w:rsidR="00336C2B">
        <w:rPr>
          <w:rFonts w:cstheme="majorHAnsi"/>
          <w:noProof/>
          <w:color w:val="4F81BD" w:themeColor="accent1"/>
          <w:sz w:val="28"/>
          <w:szCs w:val="28"/>
        </w:rPr>
        <w:t>2</w:t>
      </w:r>
      <w:r w:rsidR="00CE286E">
        <w:rPr>
          <w:rFonts w:cstheme="majorHAnsi"/>
          <w:color w:val="4F81BD" w:themeColor="accent1"/>
          <w:sz w:val="28"/>
          <w:szCs w:val="28"/>
        </w:rPr>
        <w:fldChar w:fldCharType="end"/>
      </w:r>
      <w:r w:rsidRPr="00D316CC">
        <w:rPr>
          <w:rFonts w:cstheme="majorHAnsi"/>
          <w:color w:val="4F81BD" w:themeColor="accent1"/>
          <w:sz w:val="28"/>
          <w:szCs w:val="28"/>
        </w:rPr>
        <w:t>:</w:t>
      </w:r>
      <w:bookmarkEnd w:id="318"/>
    </w:p>
    <w:p w14:paraId="6CD5B0CF" w14:textId="5C87DB8C" w:rsidR="00DA5C1D" w:rsidRPr="00D316CC" w:rsidRDefault="00DA5C1D" w:rsidP="00DA5C1D">
      <w:pPr>
        <w:rPr>
          <w:rFonts w:cstheme="majorHAnsi"/>
          <w:szCs w:val="22"/>
        </w:rPr>
      </w:pPr>
      <w:r w:rsidRPr="00D316CC">
        <w:rPr>
          <w:rFonts w:cstheme="majorHAnsi"/>
          <w:szCs w:val="22"/>
        </w:rPr>
        <w:t>The Notebook does not run anymore or you just want to revert the original state.</w:t>
      </w:r>
    </w:p>
    <w:p w14:paraId="5CECD974" w14:textId="77777777" w:rsidR="00DA5C1D" w:rsidRPr="00D316CC" w:rsidRDefault="00DA5C1D" w:rsidP="00DA5C1D">
      <w:pPr>
        <w:rPr>
          <w:rFonts w:cstheme="majorHAnsi"/>
          <w:szCs w:val="22"/>
        </w:rPr>
      </w:pPr>
    </w:p>
    <w:p w14:paraId="33587812" w14:textId="1D338FEC" w:rsidR="00AD625B" w:rsidRPr="00D316CC" w:rsidRDefault="00DA5C1D" w:rsidP="008A67C2">
      <w:pPr>
        <w:pStyle w:val="Heading2"/>
        <w:spacing w:before="0"/>
        <w:rPr>
          <w:rFonts w:cstheme="majorHAnsi"/>
          <w:color w:val="4F81BD" w:themeColor="accent1"/>
          <w:sz w:val="28"/>
          <w:szCs w:val="28"/>
        </w:rPr>
      </w:pPr>
      <w:r w:rsidRPr="00D316CC">
        <w:rPr>
          <w:rFonts w:cstheme="majorHAnsi"/>
          <w:color w:val="4F81BD" w:themeColor="accent1"/>
          <w:sz w:val="28"/>
          <w:szCs w:val="28"/>
        </w:rPr>
        <w:t xml:space="preserve">Potential solution: </w:t>
      </w:r>
    </w:p>
    <w:p w14:paraId="276F88B0" w14:textId="2BFAAC07" w:rsidR="00A13965" w:rsidRPr="00A13965" w:rsidRDefault="007E1C8F" w:rsidP="00A13965">
      <w:pPr>
        <w:pStyle w:val="ListParagraph"/>
        <w:numPr>
          <w:ilvl w:val="0"/>
          <w:numId w:val="30"/>
        </w:numPr>
      </w:pPr>
      <w:r w:rsidRPr="00A13965">
        <w:t>You can delete the</w:t>
      </w:r>
      <w:r w:rsidR="00AD625B" w:rsidRPr="00A13965">
        <w:t xml:space="preserve"> examples folder </w:t>
      </w:r>
      <w:r w:rsidR="00A13965" w:rsidRPr="00A13965">
        <w:t>as</w:t>
      </w:r>
      <w:r w:rsidR="00AD625B" w:rsidRPr="00A13965">
        <w:t xml:space="preserve"> it will be reinstated on next startup /compose</w:t>
      </w:r>
      <w:r w:rsidR="00A13965">
        <w:t>.</w:t>
      </w:r>
    </w:p>
    <w:p w14:paraId="36A9C0B4" w14:textId="77777777" w:rsidR="00A13965" w:rsidRDefault="00A13965" w:rsidP="00A13965">
      <w:pPr>
        <w:pStyle w:val="ListParagraph"/>
        <w:numPr>
          <w:ilvl w:val="0"/>
          <w:numId w:val="30"/>
        </w:numPr>
      </w:pPr>
      <w:r w:rsidRPr="00A13965">
        <w:t>Alternatively</w:t>
      </w:r>
      <w:r>
        <w:t>,</w:t>
      </w:r>
      <w:r w:rsidRPr="00A13965">
        <w:t xml:space="preserve"> </w:t>
      </w:r>
      <w:r w:rsidR="00AD625B" w:rsidRPr="00A13965">
        <w:t xml:space="preserve">you can also rebuild the whole environment with </w:t>
      </w:r>
    </w:p>
    <w:p w14:paraId="1D148111" w14:textId="5415D5B5" w:rsidR="00336C2B" w:rsidRPr="00336C2B" w:rsidRDefault="00A13965" w:rsidP="00916E97">
      <w:pPr>
        <w:ind w:left="1080"/>
      </w:pPr>
      <w:r>
        <w:rPr>
          <w:rStyle w:val="CodeZchn"/>
        </w:rPr>
        <w:t>&gt;</w:t>
      </w:r>
      <w:r w:rsidR="00AD625B" w:rsidRPr="00A13965">
        <w:rPr>
          <w:rStyle w:val="CodeZchn"/>
        </w:rPr>
        <w:t xml:space="preserve">docker compose up </w:t>
      </w:r>
      <w:r w:rsidRPr="00A13965">
        <w:rPr>
          <w:rStyle w:val="CodeZchn"/>
        </w:rPr>
        <w:t>–</w:t>
      </w:r>
      <w:r w:rsidR="007D4788">
        <w:rPr>
          <w:rStyle w:val="CodeZchn"/>
        </w:rPr>
        <w:t>-</w:t>
      </w:r>
      <w:r w:rsidR="00AD625B" w:rsidRPr="00A13965">
        <w:rPr>
          <w:rStyle w:val="CodeZchn"/>
        </w:rPr>
        <w:t>build</w:t>
      </w:r>
      <w:r w:rsidR="00043B54" w:rsidRPr="00A13965">
        <w:br/>
      </w:r>
      <w:bookmarkStart w:id="319" w:name="_Problem_3:"/>
      <w:bookmarkEnd w:id="319"/>
    </w:p>
    <w:p w14:paraId="50778CA0" w14:textId="370AABEE" w:rsidR="008A67C2" w:rsidRPr="00D316CC" w:rsidRDefault="008A67C2" w:rsidP="008A67C2">
      <w:pPr>
        <w:pStyle w:val="Heading2"/>
        <w:spacing w:before="0"/>
        <w:rPr>
          <w:rFonts w:cstheme="majorHAnsi"/>
          <w:color w:val="4F81BD" w:themeColor="accent1"/>
          <w:sz w:val="28"/>
          <w:szCs w:val="28"/>
        </w:rPr>
      </w:pPr>
      <w:bookmarkStart w:id="320" w:name="_Problem_4:"/>
      <w:bookmarkEnd w:id="320"/>
      <w:r w:rsidRPr="00D316CC">
        <w:rPr>
          <w:rFonts w:cstheme="majorHAnsi"/>
          <w:color w:val="4F81BD" w:themeColor="accent1"/>
          <w:sz w:val="28"/>
          <w:szCs w:val="28"/>
        </w:rPr>
        <w:t xml:space="preserve">Problem </w:t>
      </w:r>
      <w:r w:rsidR="00CE286E">
        <w:rPr>
          <w:rFonts w:cstheme="majorHAnsi"/>
          <w:color w:val="4F81BD" w:themeColor="accent1"/>
          <w:sz w:val="28"/>
          <w:szCs w:val="28"/>
        </w:rPr>
        <w:fldChar w:fldCharType="begin"/>
      </w:r>
      <w:r w:rsidR="00CE286E">
        <w:rPr>
          <w:rFonts w:cstheme="majorHAnsi"/>
          <w:color w:val="4F81BD" w:themeColor="accent1"/>
          <w:sz w:val="28"/>
          <w:szCs w:val="28"/>
        </w:rPr>
        <w:instrText xml:space="preserve"> SEQ problems \* MERGEFORMAT </w:instrText>
      </w:r>
      <w:r w:rsidR="00CE286E">
        <w:rPr>
          <w:rFonts w:cstheme="majorHAnsi"/>
          <w:color w:val="4F81BD" w:themeColor="accent1"/>
          <w:sz w:val="28"/>
          <w:szCs w:val="28"/>
        </w:rPr>
        <w:fldChar w:fldCharType="separate"/>
      </w:r>
      <w:r w:rsidR="00916E97">
        <w:rPr>
          <w:rFonts w:cstheme="majorHAnsi"/>
          <w:noProof/>
          <w:color w:val="4F81BD" w:themeColor="accent1"/>
          <w:sz w:val="28"/>
          <w:szCs w:val="28"/>
        </w:rPr>
        <w:t>3</w:t>
      </w:r>
      <w:r w:rsidR="00CE286E">
        <w:rPr>
          <w:rFonts w:cstheme="majorHAnsi"/>
          <w:color w:val="4F81BD" w:themeColor="accent1"/>
          <w:sz w:val="28"/>
          <w:szCs w:val="28"/>
        </w:rPr>
        <w:fldChar w:fldCharType="end"/>
      </w:r>
      <w:r w:rsidR="00CE286E" w:rsidRPr="00D316CC">
        <w:rPr>
          <w:rFonts w:cstheme="majorHAnsi"/>
          <w:color w:val="4F81BD" w:themeColor="accent1"/>
          <w:sz w:val="28"/>
          <w:szCs w:val="28"/>
        </w:rPr>
        <w:t>:</w:t>
      </w:r>
    </w:p>
    <w:p w14:paraId="155AB643" w14:textId="7A967616" w:rsidR="008A67C2" w:rsidRPr="00D316CC" w:rsidRDefault="003269D0" w:rsidP="008A67C2">
      <w:pPr>
        <w:rPr>
          <w:rFonts w:cstheme="majorHAnsi"/>
          <w:szCs w:val="22"/>
        </w:rPr>
      </w:pPr>
      <w:r>
        <w:rPr>
          <w:rFonts w:cstheme="majorHAnsi"/>
          <w:szCs w:val="22"/>
        </w:rPr>
        <w:t>Deinstallation seems incomplete, since hard drive space is still less than before</w:t>
      </w:r>
    </w:p>
    <w:p w14:paraId="540EDD8A" w14:textId="77777777" w:rsidR="008A67C2" w:rsidRPr="00D316CC" w:rsidRDefault="008A67C2" w:rsidP="008A67C2">
      <w:pPr>
        <w:rPr>
          <w:rFonts w:cstheme="majorHAnsi"/>
          <w:szCs w:val="22"/>
        </w:rPr>
      </w:pPr>
    </w:p>
    <w:p w14:paraId="5955CF9F" w14:textId="77777777" w:rsidR="008A67C2" w:rsidRPr="00D316CC" w:rsidRDefault="008A67C2" w:rsidP="003269D0">
      <w:pPr>
        <w:pStyle w:val="Heading2"/>
        <w:spacing w:before="0"/>
        <w:rPr>
          <w:rFonts w:cstheme="majorHAnsi"/>
          <w:color w:val="4F81BD" w:themeColor="accent1"/>
          <w:sz w:val="28"/>
          <w:szCs w:val="28"/>
        </w:rPr>
      </w:pPr>
      <w:r w:rsidRPr="00D316CC">
        <w:rPr>
          <w:rFonts w:cstheme="majorHAnsi"/>
          <w:color w:val="4F81BD" w:themeColor="accent1"/>
          <w:sz w:val="28"/>
          <w:szCs w:val="28"/>
        </w:rPr>
        <w:t xml:space="preserve">Potential solution: </w:t>
      </w:r>
    </w:p>
    <w:p w14:paraId="4C0AF475" w14:textId="2E810D62" w:rsidR="008A67C2" w:rsidRDefault="003269D0" w:rsidP="008A67C2">
      <w:pPr>
        <w:pStyle w:val="ListParagraph"/>
        <w:numPr>
          <w:ilvl w:val="0"/>
          <w:numId w:val="30"/>
        </w:numPr>
      </w:pPr>
      <w:r>
        <w:t>Did you deinstall the environment in the Docker software before you deinstalled Docker itself?</w:t>
      </w:r>
    </w:p>
    <w:p w14:paraId="27EB2F1C" w14:textId="02F40EF7" w:rsidR="003269D0" w:rsidRDefault="003269D0" w:rsidP="003269D0">
      <w:pPr>
        <w:pStyle w:val="ListParagraph"/>
        <w:numPr>
          <w:ilvl w:val="1"/>
          <w:numId w:val="30"/>
        </w:numPr>
      </w:pPr>
      <w:r>
        <w:t>Otherwise reinstall and deinstall</w:t>
      </w:r>
    </w:p>
    <w:p w14:paraId="4F9D60F9" w14:textId="77777777" w:rsidR="00EE1E7B" w:rsidRDefault="003269D0" w:rsidP="003269D0">
      <w:pPr>
        <w:pStyle w:val="ListParagraph"/>
        <w:numPr>
          <w:ilvl w:val="0"/>
          <w:numId w:val="30"/>
        </w:numPr>
      </w:pPr>
      <w:r>
        <w:t xml:space="preserve">Open your Local folder by opening the windows search for </w:t>
      </w:r>
    </w:p>
    <w:p w14:paraId="67EEC603" w14:textId="19C9EF58" w:rsidR="003269D0" w:rsidRPr="00EE1E7B" w:rsidRDefault="00EE1E7B" w:rsidP="00EE1E7B">
      <w:pPr>
        <w:ind w:left="1080"/>
        <w:rPr>
          <w:rStyle w:val="CodeZchn"/>
        </w:rPr>
      </w:pPr>
      <w:r w:rsidRPr="00EE1E7B">
        <w:rPr>
          <w:rStyle w:val="CodeZchn"/>
        </w:rPr>
        <w:t>&gt;</w:t>
      </w:r>
      <w:r w:rsidR="003269D0" w:rsidRPr="00EE1E7B">
        <w:rPr>
          <w:rStyle w:val="CodeZchn"/>
        </w:rPr>
        <w:t>%</w:t>
      </w:r>
      <w:proofErr w:type="spellStart"/>
      <w:r w:rsidR="003269D0" w:rsidRPr="00EE1E7B">
        <w:rPr>
          <w:rStyle w:val="CodeZchn"/>
        </w:rPr>
        <w:t>localappdata</w:t>
      </w:r>
      <w:proofErr w:type="spellEnd"/>
      <w:r w:rsidR="003269D0" w:rsidRPr="00EE1E7B">
        <w:rPr>
          <w:rStyle w:val="CodeZchn"/>
        </w:rPr>
        <w:t>%</w:t>
      </w:r>
    </w:p>
    <w:p w14:paraId="449B6DA3" w14:textId="3441F359" w:rsidR="00EE1E7B" w:rsidRPr="00A13965" w:rsidRDefault="00EE1E7B" w:rsidP="00EE1E7B">
      <w:pPr>
        <w:pStyle w:val="ListParagraph"/>
        <w:numPr>
          <w:ilvl w:val="1"/>
          <w:numId w:val="30"/>
        </w:numPr>
      </w:pPr>
      <w:r>
        <w:t>Check if the docker folder is still there</w:t>
      </w:r>
    </w:p>
    <w:p w14:paraId="3EB30A35" w14:textId="77777777" w:rsidR="0036722E" w:rsidRPr="00D316CC" w:rsidRDefault="0036722E" w:rsidP="004F06BA">
      <w:pPr>
        <w:rPr>
          <w:rFonts w:cstheme="majorHAnsi"/>
          <w:iCs/>
          <w:color w:val="4F81BD" w:themeColor="accent1"/>
          <w:sz w:val="32"/>
          <w:szCs w:val="32"/>
          <w:highlight w:val="yellow"/>
        </w:rPr>
      </w:pPr>
    </w:p>
    <w:p w14:paraId="6480F7F9" w14:textId="22DBAA28" w:rsidR="004F06BA" w:rsidRPr="00F2406C" w:rsidRDefault="0036722E" w:rsidP="00D316CC">
      <w:pPr>
        <w:pStyle w:val="Heading1"/>
      </w:pPr>
      <w:r w:rsidRPr="00F2406C">
        <w:t xml:space="preserve">Resource </w:t>
      </w:r>
      <w:r w:rsidR="003E0EC4" w:rsidRPr="00F2406C">
        <w:t>availability</w:t>
      </w:r>
    </w:p>
    <w:p w14:paraId="42B5E5BF" w14:textId="47D1603E" w:rsidR="004F06BA" w:rsidRPr="00F2406C" w:rsidRDefault="004F06BA" w:rsidP="004F06BA">
      <w:pPr>
        <w:rPr>
          <w:rFonts w:cstheme="majorHAnsi"/>
          <w:iCs/>
          <w:szCs w:val="22"/>
        </w:rPr>
      </w:pPr>
      <w:r w:rsidRPr="00F2406C">
        <w:rPr>
          <w:rFonts w:cstheme="majorHAnsi"/>
          <w:b/>
          <w:i/>
          <w:szCs w:val="22"/>
        </w:rPr>
        <w:t xml:space="preserve">Lead </w:t>
      </w:r>
      <w:r w:rsidR="003E0EC4" w:rsidRPr="00F2406C">
        <w:rPr>
          <w:rFonts w:cstheme="majorHAnsi"/>
          <w:b/>
          <w:i/>
          <w:szCs w:val="22"/>
        </w:rPr>
        <w:t>contact</w:t>
      </w:r>
    </w:p>
    <w:p w14:paraId="573BA581" w14:textId="560546D7" w:rsidR="004F06BA" w:rsidRPr="00F2406C" w:rsidRDefault="004F06BA" w:rsidP="00F2406C">
      <w:r w:rsidRPr="00F2406C">
        <w:t xml:space="preserve">Further information and requests for resources and reagents should be directed to and will be fulfilled by the </w:t>
      </w:r>
      <w:r w:rsidR="003E0EC4" w:rsidRPr="00F2406C">
        <w:t xml:space="preserve">lead contact, </w:t>
      </w:r>
      <w:r w:rsidR="002878D5" w:rsidRPr="00F2406C">
        <w:t>Ulrich S. Schubert (ulrich.schubert@uni-jena.de)</w:t>
      </w:r>
    </w:p>
    <w:p w14:paraId="26492CE4" w14:textId="77777777" w:rsidR="004F06BA" w:rsidRPr="00F2406C" w:rsidRDefault="004F06BA" w:rsidP="004F06BA">
      <w:pPr>
        <w:rPr>
          <w:rFonts w:cstheme="majorHAnsi"/>
          <w:b/>
          <w:bCs/>
          <w:i/>
          <w:iCs/>
          <w:szCs w:val="22"/>
        </w:rPr>
      </w:pPr>
    </w:p>
    <w:p w14:paraId="604BF74D" w14:textId="5F298BBF" w:rsidR="004F06BA" w:rsidRPr="00F2406C" w:rsidRDefault="004F06BA" w:rsidP="004F06BA">
      <w:pPr>
        <w:rPr>
          <w:rFonts w:cstheme="majorHAnsi"/>
          <w:iCs/>
          <w:szCs w:val="22"/>
        </w:rPr>
      </w:pPr>
      <w:r w:rsidRPr="00F2406C">
        <w:rPr>
          <w:rFonts w:cstheme="majorHAnsi"/>
          <w:b/>
          <w:bCs/>
          <w:i/>
          <w:iCs/>
          <w:szCs w:val="22"/>
        </w:rPr>
        <w:t xml:space="preserve">Materials </w:t>
      </w:r>
      <w:r w:rsidR="003E0EC4" w:rsidRPr="00F2406C">
        <w:rPr>
          <w:rFonts w:cstheme="majorHAnsi"/>
          <w:b/>
          <w:bCs/>
          <w:i/>
          <w:iCs/>
          <w:szCs w:val="22"/>
        </w:rPr>
        <w:t>availability</w:t>
      </w:r>
    </w:p>
    <w:p w14:paraId="0C329DCE" w14:textId="302FB217" w:rsidR="004F06BA" w:rsidRPr="00F2406C" w:rsidRDefault="002878D5" w:rsidP="00F2406C">
      <w:r w:rsidRPr="00F2406C">
        <w:t xml:space="preserve">This study </w:t>
      </w:r>
      <w:r w:rsidRPr="00F2406C">
        <w:rPr>
          <w:rStyle w:val="BodyTextChar"/>
          <w:rFonts w:cstheme="majorHAnsi"/>
        </w:rPr>
        <w:t>did not generate</w:t>
      </w:r>
      <w:r w:rsidRPr="00F2406C">
        <w:t xml:space="preserve"> unique reagents.</w:t>
      </w:r>
    </w:p>
    <w:p w14:paraId="34025AE6" w14:textId="77777777" w:rsidR="002878D5" w:rsidRPr="00F2406C" w:rsidRDefault="002878D5" w:rsidP="004F06BA">
      <w:pPr>
        <w:rPr>
          <w:rFonts w:cstheme="majorHAnsi"/>
          <w:iCs/>
          <w:szCs w:val="22"/>
        </w:rPr>
      </w:pPr>
    </w:p>
    <w:p w14:paraId="0CDCAD99" w14:textId="419DAFB2" w:rsidR="004F06BA" w:rsidRPr="00F2406C" w:rsidRDefault="004F06BA" w:rsidP="004F06BA">
      <w:pPr>
        <w:rPr>
          <w:rFonts w:cstheme="majorHAnsi"/>
          <w:iCs/>
          <w:szCs w:val="22"/>
        </w:rPr>
      </w:pPr>
      <w:r w:rsidRPr="00F2406C">
        <w:rPr>
          <w:rFonts w:cstheme="majorHAnsi"/>
          <w:b/>
          <w:bCs/>
          <w:i/>
          <w:iCs/>
          <w:szCs w:val="22"/>
        </w:rPr>
        <w:t xml:space="preserve">Data and </w:t>
      </w:r>
      <w:r w:rsidR="003E0EC4" w:rsidRPr="00F2406C">
        <w:rPr>
          <w:rFonts w:cstheme="majorHAnsi"/>
          <w:b/>
          <w:bCs/>
          <w:i/>
          <w:iCs/>
          <w:szCs w:val="22"/>
        </w:rPr>
        <w:t>code availability</w:t>
      </w:r>
    </w:p>
    <w:p w14:paraId="5C872BA4" w14:textId="03BB5413" w:rsidR="00F2406C" w:rsidRPr="00F2406C" w:rsidRDefault="00F2406C" w:rsidP="00F2406C">
      <w:r w:rsidRPr="00F2406C">
        <w:t>The dataset</w:t>
      </w:r>
      <w:r>
        <w:t xml:space="preserve"> and </w:t>
      </w:r>
      <w:r w:rsidRPr="00F2406C">
        <w:t xml:space="preserve">code </w:t>
      </w:r>
      <w:r>
        <w:t>used</w:t>
      </w:r>
      <w:r w:rsidRPr="00F2406C">
        <w:t xml:space="preserve"> during this study are available at </w:t>
      </w:r>
      <w:proofErr w:type="spellStart"/>
      <w:r>
        <w:t>Github</w:t>
      </w:r>
      <w:proofErr w:type="spellEnd"/>
      <w:r w:rsidRPr="00F2406C">
        <w:t xml:space="preserve">: </w:t>
      </w:r>
      <w:hyperlink r:id="rId31" w:history="1">
        <w:r w:rsidRPr="00CD6370">
          <w:rPr>
            <w:rStyle w:val="Hyperlink"/>
          </w:rPr>
          <w:t>https://github.com/Bizbalt/PFP</w:t>
        </w:r>
      </w:hyperlink>
      <w:r w:rsidRPr="00F2406C">
        <w:t>.</w:t>
      </w:r>
      <w:r>
        <w:t xml:space="preserve"> The primary research and the </w:t>
      </w:r>
      <w:r w:rsidRPr="00F2406C">
        <w:t>data</w:t>
      </w:r>
      <w:r>
        <w:t>set</w:t>
      </w:r>
      <w:r w:rsidRPr="00F2406C">
        <w:t xml:space="preserve"> </w:t>
      </w:r>
      <w:r>
        <w:t xml:space="preserve">on which this study is based </w:t>
      </w:r>
      <w:r w:rsidR="002C3155">
        <w:t>on</w:t>
      </w:r>
      <w:r>
        <w:t xml:space="preserve"> </w:t>
      </w:r>
      <w:r w:rsidRPr="00F2406C">
        <w:t xml:space="preserve">is available </w:t>
      </w:r>
      <w:r w:rsidR="002C3155">
        <w:t xml:space="preserve">at </w:t>
      </w:r>
      <w:r w:rsidR="002C3155" w:rsidRPr="002C3155">
        <w:t>https://doi.org/10.1016/j.xcrp.2023.101553</w:t>
      </w:r>
      <w:r w:rsidRPr="00F2406C">
        <w:t>.</w:t>
      </w:r>
    </w:p>
    <w:p w14:paraId="3E5333BE" w14:textId="48A20D64" w:rsidR="002878D5" w:rsidRPr="002878D5" w:rsidRDefault="002878D5" w:rsidP="002878D5">
      <w:pPr>
        <w:rPr>
          <w:highlight w:val="yellow"/>
        </w:rPr>
      </w:pPr>
    </w:p>
    <w:p w14:paraId="106063C8" w14:textId="5965FD2C" w:rsidR="008A7F77" w:rsidRPr="009F4254" w:rsidRDefault="008A7F77" w:rsidP="00D316CC">
      <w:pPr>
        <w:pStyle w:val="Heading1"/>
        <w:rPr>
          <w:highlight w:val="yellow"/>
        </w:rPr>
      </w:pPr>
      <w:r w:rsidRPr="009F4254">
        <w:rPr>
          <w:highlight w:val="yellow"/>
        </w:rPr>
        <w:t>A</w:t>
      </w:r>
      <w:r w:rsidR="0036722E" w:rsidRPr="009F4254">
        <w:rPr>
          <w:highlight w:val="yellow"/>
        </w:rPr>
        <w:t>cknowledgments</w:t>
      </w:r>
      <w:r w:rsidR="00361E70" w:rsidRPr="009F4254">
        <w:rPr>
          <w:highlight w:val="yellow"/>
        </w:rPr>
        <w:t xml:space="preserve"> </w:t>
      </w:r>
    </w:p>
    <w:p w14:paraId="712DDF7F" w14:textId="77777777" w:rsidR="00361E70" w:rsidRPr="009F4254" w:rsidRDefault="00361E70">
      <w:pPr>
        <w:rPr>
          <w:rFonts w:cstheme="majorHAnsi"/>
          <w:sz w:val="20"/>
          <w:szCs w:val="20"/>
          <w:highlight w:val="yellow"/>
        </w:rPr>
      </w:pPr>
    </w:p>
    <w:p w14:paraId="6F6A80C7" w14:textId="0EB81094" w:rsidR="008A7F77" w:rsidRPr="009F4254" w:rsidRDefault="003713E4">
      <w:pPr>
        <w:rPr>
          <w:rFonts w:cstheme="majorHAnsi"/>
          <w:iCs/>
          <w:szCs w:val="22"/>
          <w:highlight w:val="yellow"/>
        </w:rPr>
      </w:pPr>
      <w:r w:rsidRPr="009F4254">
        <w:rPr>
          <w:rFonts w:cstheme="majorHAnsi"/>
          <w:iCs/>
          <w:szCs w:val="22"/>
          <w:highlight w:val="yellow"/>
        </w:rPr>
        <w:t>[</w:t>
      </w:r>
      <w:r w:rsidR="675EFD8D" w:rsidRPr="009F4254">
        <w:rPr>
          <w:rFonts w:cstheme="majorHAnsi"/>
          <w:iCs/>
          <w:szCs w:val="22"/>
          <w:highlight w:val="yellow"/>
        </w:rPr>
        <w:t xml:space="preserve">Enter the following information here: 1) </w:t>
      </w:r>
      <w:r w:rsidR="50EC4792" w:rsidRPr="009F4254">
        <w:rPr>
          <w:rFonts w:cstheme="majorHAnsi"/>
          <w:iCs/>
          <w:szCs w:val="22"/>
          <w:highlight w:val="yellow"/>
        </w:rPr>
        <w:t xml:space="preserve">all </w:t>
      </w:r>
      <w:r w:rsidR="675EFD8D" w:rsidRPr="009F4254">
        <w:rPr>
          <w:rFonts w:cstheme="majorHAnsi"/>
          <w:iCs/>
          <w:szCs w:val="22"/>
          <w:highlight w:val="yellow"/>
        </w:rPr>
        <w:t xml:space="preserve">funding sources; 2) </w:t>
      </w:r>
      <w:r w:rsidR="0C0746A3" w:rsidRPr="009F4254">
        <w:rPr>
          <w:rFonts w:cstheme="majorHAnsi"/>
          <w:iCs/>
          <w:szCs w:val="22"/>
          <w:highlight w:val="yellow"/>
        </w:rPr>
        <w:t>collaborators and</w:t>
      </w:r>
      <w:r w:rsidR="2F3034DB" w:rsidRPr="009F4254">
        <w:rPr>
          <w:rFonts w:cstheme="majorHAnsi"/>
          <w:iCs/>
          <w:szCs w:val="22"/>
          <w:highlight w:val="yellow"/>
        </w:rPr>
        <w:t>/or</w:t>
      </w:r>
      <w:r w:rsidR="0C0746A3" w:rsidRPr="009F4254">
        <w:rPr>
          <w:rFonts w:cstheme="majorHAnsi"/>
          <w:iCs/>
          <w:szCs w:val="22"/>
          <w:highlight w:val="yellow"/>
        </w:rPr>
        <w:t xml:space="preserve"> core facilities contributing to the </w:t>
      </w:r>
      <w:r w:rsidR="34FDDFE8" w:rsidRPr="009F4254">
        <w:rPr>
          <w:rFonts w:cstheme="majorHAnsi"/>
          <w:iCs/>
          <w:szCs w:val="22"/>
          <w:highlight w:val="yellow"/>
        </w:rPr>
        <w:t>work</w:t>
      </w:r>
      <w:r w:rsidRPr="009F4254">
        <w:rPr>
          <w:rFonts w:cstheme="majorHAnsi"/>
          <w:iCs/>
          <w:szCs w:val="22"/>
          <w:highlight w:val="yellow"/>
        </w:rPr>
        <w:t>.]</w:t>
      </w:r>
    </w:p>
    <w:p w14:paraId="5D75B927" w14:textId="77777777" w:rsidR="003713E4" w:rsidRPr="002C3155" w:rsidRDefault="003713E4" w:rsidP="00E60239">
      <w:pPr>
        <w:rPr>
          <w:rFonts w:cstheme="majorHAnsi"/>
        </w:rPr>
      </w:pPr>
    </w:p>
    <w:p w14:paraId="30A2C3BE" w14:textId="601B90ED" w:rsidR="008A7F77" w:rsidRPr="002C3155" w:rsidRDefault="0036722E" w:rsidP="00D316CC">
      <w:pPr>
        <w:pStyle w:val="Heading1"/>
      </w:pPr>
      <w:r w:rsidRPr="002C3155">
        <w:lastRenderedPageBreak/>
        <w:t xml:space="preserve">Author </w:t>
      </w:r>
      <w:r w:rsidR="003E0EC4" w:rsidRPr="002C3155">
        <w:t>contributions</w:t>
      </w:r>
    </w:p>
    <w:p w14:paraId="412D54BD" w14:textId="77777777" w:rsidR="00361E70" w:rsidRPr="002C3155" w:rsidRDefault="00361E70">
      <w:pPr>
        <w:rPr>
          <w:rFonts w:cstheme="majorHAnsi"/>
          <w:b/>
          <w:bCs/>
          <w:sz w:val="20"/>
          <w:szCs w:val="20"/>
        </w:rPr>
      </w:pPr>
    </w:p>
    <w:p w14:paraId="29533F75" w14:textId="000A09D7" w:rsidR="00D72A9F" w:rsidRPr="002C3155" w:rsidRDefault="002C3155" w:rsidP="002C3155">
      <w:pPr>
        <w:rPr>
          <w:rFonts w:cstheme="majorHAnsi"/>
          <w:iCs/>
          <w:szCs w:val="22"/>
        </w:rPr>
      </w:pPr>
      <w:r w:rsidRPr="002C3155">
        <w:rPr>
          <w:rFonts w:cstheme="majorHAnsi"/>
          <w:iCs/>
          <w:szCs w:val="22"/>
        </w:rPr>
        <w:t>Conceptualization, methodology, software, validation, investigation, Y.K., J.K.; resources, U.S.S.; writing – original draft, Y.K.; writing – review &amp; editing, U.S.S., S.Z., and J.K.; funding acquisition, U.S.S.; supervision, U.S.S. and S.Z.</w:t>
      </w:r>
    </w:p>
    <w:p w14:paraId="5C4DA3A7" w14:textId="77777777" w:rsidR="00D72A9F" w:rsidRPr="002C3155" w:rsidRDefault="00D72A9F">
      <w:pPr>
        <w:rPr>
          <w:rFonts w:cstheme="majorHAnsi"/>
          <w:iCs/>
          <w:szCs w:val="22"/>
        </w:rPr>
      </w:pPr>
    </w:p>
    <w:p w14:paraId="458E3776" w14:textId="1C93D07B" w:rsidR="00EB2746" w:rsidRPr="002C3155" w:rsidRDefault="0036722E" w:rsidP="00D316CC">
      <w:pPr>
        <w:pStyle w:val="Heading1"/>
      </w:pPr>
      <w:r w:rsidRPr="002C3155">
        <w:t xml:space="preserve">Declaration of </w:t>
      </w:r>
      <w:r w:rsidR="003E0EC4" w:rsidRPr="002C3155">
        <w:t>interests</w:t>
      </w:r>
    </w:p>
    <w:p w14:paraId="038F900F" w14:textId="7169E67B" w:rsidR="002C3155" w:rsidRPr="002C3155" w:rsidRDefault="002C3155" w:rsidP="00D316CC">
      <w:pPr>
        <w:pStyle w:val="Heading1"/>
        <w:rPr>
          <w:rStyle w:val="normaltextrun"/>
          <w:color w:val="000000"/>
          <w:sz w:val="22"/>
          <w:szCs w:val="22"/>
          <w:shd w:val="clear" w:color="auto" w:fill="FFFFFF"/>
        </w:rPr>
      </w:pPr>
      <w:r w:rsidRPr="002C3155">
        <w:rPr>
          <w:rStyle w:val="normaltextrun"/>
          <w:color w:val="000000"/>
          <w:sz w:val="22"/>
          <w:szCs w:val="22"/>
          <w:shd w:val="clear" w:color="auto" w:fill="FFFFFF"/>
        </w:rPr>
        <w:t>The authors declare no competing interests.</w:t>
      </w:r>
    </w:p>
    <w:p w14:paraId="2E1BA538" w14:textId="22391962" w:rsidR="00BB50A8" w:rsidRDefault="000C5366" w:rsidP="00D316CC">
      <w:pPr>
        <w:pStyle w:val="Heading1"/>
        <w:rPr>
          <w:rStyle w:val="eop"/>
          <w:color w:val="000000"/>
          <w:sz w:val="22"/>
          <w:szCs w:val="22"/>
          <w:highlight w:val="yellow"/>
          <w:shd w:val="clear" w:color="auto" w:fill="FFFFFF"/>
        </w:rPr>
      </w:pPr>
      <w:r w:rsidRPr="009F4254">
        <w:rPr>
          <w:rStyle w:val="normaltextrun"/>
          <w:color w:val="000000"/>
          <w:sz w:val="22"/>
          <w:szCs w:val="22"/>
          <w:highlight w:val="yellow"/>
          <w:shd w:val="clear" w:color="auto" w:fill="FFFFFF"/>
        </w:rPr>
        <w:t>[Please disclose competing interests for all submitted content by completing and submitting the </w:t>
      </w:r>
      <w:hyperlink r:id="rId32" w:tgtFrame="_blank" w:history="1">
        <w:r w:rsidRPr="009F4254">
          <w:rPr>
            <w:rStyle w:val="normaltextrun"/>
            <w:color w:val="0000FF"/>
            <w:sz w:val="22"/>
            <w:szCs w:val="22"/>
            <w:highlight w:val="yellow"/>
            <w:u w:val="single"/>
            <w:shd w:val="clear" w:color="auto" w:fill="FFFFFF"/>
          </w:rPr>
          <w:t>“</w:t>
        </w:r>
        <w:r w:rsidR="003E0EC4" w:rsidRPr="009F4254">
          <w:rPr>
            <w:rStyle w:val="normaltextrun"/>
            <w:color w:val="0000FF"/>
            <w:sz w:val="22"/>
            <w:szCs w:val="22"/>
            <w:highlight w:val="yellow"/>
            <w:u w:val="single"/>
            <w:shd w:val="clear" w:color="auto" w:fill="FFFFFF"/>
          </w:rPr>
          <w:t>declaration of interest</w:t>
        </w:r>
        <w:r w:rsidRPr="009F4254">
          <w:rPr>
            <w:rStyle w:val="normaltextrun"/>
            <w:color w:val="0000FF"/>
            <w:sz w:val="22"/>
            <w:szCs w:val="22"/>
            <w:highlight w:val="yellow"/>
            <w:u w:val="single"/>
            <w:shd w:val="clear" w:color="auto" w:fill="FFFFFF"/>
          </w:rPr>
          <w:t>s” form</w:t>
        </w:r>
      </w:hyperlink>
      <w:r w:rsidRPr="009F4254">
        <w:rPr>
          <w:rStyle w:val="normaltextrun"/>
          <w:color w:val="000000"/>
          <w:sz w:val="22"/>
          <w:szCs w:val="22"/>
          <w:highlight w:val="yellow"/>
          <w:shd w:val="clear" w:color="auto" w:fill="FFFFFF"/>
        </w:rPr>
        <w:t>.]</w:t>
      </w:r>
      <w:r w:rsidRPr="009F4254">
        <w:rPr>
          <w:rStyle w:val="eop"/>
          <w:color w:val="000000"/>
          <w:sz w:val="22"/>
          <w:szCs w:val="22"/>
          <w:highlight w:val="yellow"/>
          <w:shd w:val="clear" w:color="auto" w:fill="FFFFFF"/>
        </w:rPr>
        <w:t> </w:t>
      </w:r>
    </w:p>
    <w:p w14:paraId="5B0977AC" w14:textId="13C5B18D" w:rsidR="002C3155" w:rsidRPr="002C3155" w:rsidRDefault="002C3155" w:rsidP="002C3155">
      <w:pPr>
        <w:rPr>
          <w:highlight w:val="yellow"/>
        </w:rPr>
      </w:pPr>
    </w:p>
    <w:p w14:paraId="02A69E92" w14:textId="57EAB0E9" w:rsidR="6448D06E" w:rsidRPr="0034137B" w:rsidRDefault="0036722E" w:rsidP="00D316CC">
      <w:pPr>
        <w:pStyle w:val="Heading1"/>
        <w:rPr>
          <w:lang w:val="de-DE"/>
        </w:rPr>
      </w:pPr>
      <w:r w:rsidRPr="0034137B">
        <w:rPr>
          <w:lang w:val="de-DE"/>
        </w:rPr>
        <w:t>References</w:t>
      </w:r>
    </w:p>
    <w:bookmarkEnd w:id="307"/>
    <w:p w14:paraId="156A7464" w14:textId="5DB999BF" w:rsidR="00DA0D55" w:rsidRPr="002121A8" w:rsidRDefault="00DA0D55" w:rsidP="00DA0D55">
      <w:pPr>
        <w:rPr>
          <w:iCs/>
          <w:szCs w:val="22"/>
          <w:lang w:val="en-GB"/>
        </w:rPr>
      </w:pPr>
      <w:r w:rsidRPr="00DA0D55">
        <w:rPr>
          <w:iCs/>
          <w:szCs w:val="22"/>
          <w:lang w:val="de-DE"/>
        </w:rPr>
        <w:t xml:space="preserve">Köster, Y., Kimmig, J., Zechel, S., and Schubert, U.S. (2023). </w:t>
      </w:r>
      <w:r w:rsidRPr="00DA0D55">
        <w:rPr>
          <w:iCs/>
          <w:szCs w:val="22"/>
        </w:rPr>
        <w:t xml:space="preserve">Fingerprint applicable for machine learning tested on LCST behavior of polymers. </w:t>
      </w:r>
      <w:r w:rsidRPr="002121A8">
        <w:rPr>
          <w:iCs/>
          <w:szCs w:val="22"/>
          <w:lang w:val="en-GB"/>
        </w:rPr>
        <w:t>Cell Rep</w:t>
      </w:r>
      <w:r w:rsidR="00C2421B" w:rsidRPr="002121A8">
        <w:rPr>
          <w:iCs/>
          <w:szCs w:val="22"/>
          <w:lang w:val="en-GB"/>
        </w:rPr>
        <w:t>.</w:t>
      </w:r>
      <w:r w:rsidRPr="002121A8">
        <w:rPr>
          <w:iCs/>
          <w:szCs w:val="22"/>
          <w:lang w:val="en-GB"/>
        </w:rPr>
        <w:t xml:space="preserve"> Phys</w:t>
      </w:r>
      <w:r w:rsidR="00C2421B" w:rsidRPr="002121A8">
        <w:rPr>
          <w:iCs/>
          <w:szCs w:val="22"/>
          <w:lang w:val="en-GB"/>
        </w:rPr>
        <w:t>.</w:t>
      </w:r>
      <w:r w:rsidRPr="002121A8">
        <w:rPr>
          <w:iCs/>
          <w:szCs w:val="22"/>
          <w:lang w:val="en-GB"/>
        </w:rPr>
        <w:t xml:space="preserve"> Sci</w:t>
      </w:r>
      <w:r w:rsidR="00C2421B" w:rsidRPr="002121A8">
        <w:rPr>
          <w:iCs/>
          <w:szCs w:val="22"/>
          <w:lang w:val="en-GB"/>
        </w:rPr>
        <w:t>.</w:t>
      </w:r>
      <w:r w:rsidRPr="002121A8">
        <w:rPr>
          <w:iCs/>
          <w:szCs w:val="22"/>
          <w:lang w:val="en-GB"/>
        </w:rPr>
        <w:t xml:space="preserve"> </w:t>
      </w:r>
      <w:r w:rsidRPr="002121A8">
        <w:rPr>
          <w:i/>
          <w:iCs/>
          <w:szCs w:val="22"/>
          <w:lang w:val="en-GB"/>
        </w:rPr>
        <w:t xml:space="preserve">4, </w:t>
      </w:r>
      <w:r w:rsidRPr="002121A8">
        <w:rPr>
          <w:iCs/>
          <w:szCs w:val="22"/>
          <w:lang w:val="en-GB"/>
        </w:rPr>
        <w:t>101553. 10.1016/j.xcrp.2023.101553.</w:t>
      </w:r>
    </w:p>
    <w:p w14:paraId="7EFDFED0" w14:textId="08B3755B" w:rsidR="00607D8D" w:rsidRPr="0034137B" w:rsidRDefault="00250521" w:rsidP="0034137B">
      <w:pPr>
        <w:rPr>
          <w:iCs/>
        </w:rPr>
      </w:pPr>
      <w:r w:rsidRPr="0034137B">
        <w:rPr>
          <w:iCs/>
          <w:szCs w:val="22"/>
        </w:rPr>
        <w:br/>
      </w:r>
    </w:p>
    <w:p w14:paraId="760EA4CB" w14:textId="3421F50E" w:rsidR="00607D8D" w:rsidRPr="009F4254" w:rsidRDefault="0036722E" w:rsidP="00D316CC">
      <w:pPr>
        <w:pStyle w:val="Heading1"/>
        <w:rPr>
          <w:highlight w:val="yellow"/>
        </w:rPr>
      </w:pPr>
      <w:commentRangeStart w:id="321"/>
      <w:r w:rsidRPr="009F4254">
        <w:rPr>
          <w:highlight w:val="yellow"/>
        </w:rPr>
        <w:t xml:space="preserve">Figure </w:t>
      </w:r>
      <w:r w:rsidR="003E0EC4" w:rsidRPr="009F4254">
        <w:rPr>
          <w:highlight w:val="yellow"/>
        </w:rPr>
        <w:t>legends</w:t>
      </w:r>
      <w:commentRangeEnd w:id="321"/>
      <w:r w:rsidR="00EE4F7E" w:rsidRPr="009F4254">
        <w:rPr>
          <w:rStyle w:val="CommentReference"/>
          <w:rFonts w:eastAsiaTheme="minorEastAsia"/>
          <w:color w:val="auto"/>
          <w:highlight w:val="yellow"/>
        </w:rPr>
        <w:commentReference w:id="321"/>
      </w:r>
    </w:p>
    <w:p w14:paraId="2A2DD258" w14:textId="3AEB3C6E" w:rsidR="00607D8D" w:rsidRPr="009F4254" w:rsidRDefault="00607D8D" w:rsidP="00607D8D">
      <w:pPr>
        <w:rPr>
          <w:rFonts w:cstheme="majorHAnsi"/>
          <w:highlight w:val="yellow"/>
        </w:rPr>
      </w:pPr>
    </w:p>
    <w:p w14:paraId="7C25F429" w14:textId="23C7A8CB" w:rsidR="00607D8D" w:rsidRPr="009F4254" w:rsidRDefault="00607D8D" w:rsidP="00607D8D">
      <w:pPr>
        <w:pStyle w:val="CommentText"/>
        <w:rPr>
          <w:rFonts w:cstheme="majorHAnsi"/>
          <w:sz w:val="22"/>
          <w:szCs w:val="22"/>
          <w:highlight w:val="yellow"/>
        </w:rPr>
      </w:pPr>
      <w:r w:rsidRPr="009F4254">
        <w:rPr>
          <w:rFonts w:cstheme="majorHAnsi"/>
          <w:sz w:val="22"/>
          <w:szCs w:val="22"/>
          <w:highlight w:val="yellow"/>
        </w:rPr>
        <w:t xml:space="preserve">Figure 1: [Include a clear and concise figure </w:t>
      </w:r>
      <w:r w:rsidR="008675EB" w:rsidRPr="009F4254">
        <w:rPr>
          <w:rFonts w:cstheme="majorHAnsi"/>
          <w:sz w:val="22"/>
          <w:szCs w:val="22"/>
          <w:highlight w:val="yellow"/>
        </w:rPr>
        <w:t>title</w:t>
      </w:r>
      <w:r w:rsidRPr="009F4254">
        <w:rPr>
          <w:rFonts w:cstheme="majorHAnsi"/>
          <w:sz w:val="22"/>
          <w:szCs w:val="22"/>
          <w:highlight w:val="yellow"/>
        </w:rPr>
        <w:t xml:space="preserve"> for each figure.</w:t>
      </w:r>
      <w:r w:rsidR="008675EB" w:rsidRPr="009F4254">
        <w:rPr>
          <w:rFonts w:cstheme="majorHAnsi"/>
          <w:sz w:val="22"/>
          <w:szCs w:val="22"/>
          <w:highlight w:val="yellow"/>
        </w:rPr>
        <w:t xml:space="preserve"> Figure legends are suggested, but not required.</w:t>
      </w:r>
      <w:r w:rsidRPr="009F4254">
        <w:rPr>
          <w:rFonts w:cstheme="majorHAnsi"/>
          <w:sz w:val="22"/>
          <w:szCs w:val="22"/>
          <w:highlight w:val="yellow"/>
        </w:rPr>
        <w:t>]</w:t>
      </w:r>
    </w:p>
    <w:p w14:paraId="6FADAFE9" w14:textId="7542730E" w:rsidR="00607D8D" w:rsidRPr="009F4254" w:rsidRDefault="00607D8D" w:rsidP="00607D8D">
      <w:pPr>
        <w:pStyle w:val="CommentText"/>
        <w:rPr>
          <w:rFonts w:cstheme="majorHAnsi"/>
          <w:sz w:val="22"/>
          <w:szCs w:val="22"/>
          <w:highlight w:val="yellow"/>
        </w:rPr>
      </w:pPr>
    </w:p>
    <w:p w14:paraId="2E2D1E33" w14:textId="448E49E7" w:rsidR="00607D8D" w:rsidRPr="009F4254" w:rsidRDefault="00607D8D" w:rsidP="00253176">
      <w:pPr>
        <w:pStyle w:val="CommentText"/>
        <w:rPr>
          <w:rFonts w:cstheme="majorHAnsi"/>
          <w:sz w:val="22"/>
          <w:szCs w:val="22"/>
        </w:rPr>
      </w:pPr>
    </w:p>
    <w:sectPr w:rsidR="00607D8D" w:rsidRPr="009F4254" w:rsidSect="008971F3">
      <w:headerReference w:type="even" r:id="rId33"/>
      <w:headerReference w:type="default" r:id="rId34"/>
      <w:footerReference w:type="even" r:id="rId35"/>
      <w:footerReference w:type="default" r:id="rId36"/>
      <w:headerReference w:type="first" r:id="rId37"/>
      <w:footerReference w:type="first" r:id="rId38"/>
      <w:pgSz w:w="12024" w:h="156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6" w:author="Julian Kimmig" w:date="2023-12-01T12:30:00Z" w:initials="JK">
    <w:p w14:paraId="0C44BFEC" w14:textId="77777777" w:rsidR="000117F7" w:rsidRDefault="000117F7" w:rsidP="00EA22ED">
      <w:pPr>
        <w:pStyle w:val="CommentText"/>
      </w:pPr>
      <w:r>
        <w:rPr>
          <w:rStyle w:val="CommentReference"/>
        </w:rPr>
        <w:annotationRef/>
      </w:r>
      <w:r>
        <w:t>Würde die plots einfach anzeigen, so viel sollte das auch nicht sein</w:t>
      </w:r>
    </w:p>
  </w:comment>
  <w:comment w:id="303" w:author="Julian Kimmig" w:date="2023-12-01T15:56:00Z" w:initials="JK">
    <w:p w14:paraId="1179445D" w14:textId="77777777" w:rsidR="004C65CC" w:rsidRDefault="004C65CC" w:rsidP="00D81EB4">
      <w:pPr>
        <w:pStyle w:val="CommentText"/>
      </w:pPr>
      <w:r>
        <w:rPr>
          <w:rStyle w:val="CommentReference"/>
        </w:rPr>
        <w:annotationRef/>
      </w:r>
      <w:r>
        <w:t>Ist bei excel egal</w:t>
      </w:r>
    </w:p>
  </w:comment>
  <w:comment w:id="308" w:author="STAR Protocols" w:date="2020-01-21T17:11:00Z" w:initials="SP">
    <w:p w14:paraId="7AF891A3" w14:textId="3612DCD8" w:rsidR="00DA5C1D" w:rsidRDefault="00DA5C1D">
      <w:pPr>
        <w:pStyle w:val="CommentText"/>
      </w:pPr>
      <w:r>
        <w:rPr>
          <w:rStyle w:val="CommentReference"/>
        </w:rPr>
        <w:annotationRef/>
      </w:r>
      <w:r>
        <w:rPr>
          <w:b/>
          <w:bCs/>
        </w:rPr>
        <w:t>Editor tip:</w:t>
      </w:r>
    </w:p>
    <w:p w14:paraId="2CF81E9D" w14:textId="77777777" w:rsidR="00DA5C1D" w:rsidRDefault="00DA5C1D">
      <w:pPr>
        <w:pStyle w:val="CommentText"/>
      </w:pPr>
      <w:r>
        <w:t xml:space="preserve">Find additional instructions for figure preparation in our instructions for authors </w:t>
      </w:r>
      <w:hyperlink r:id="rId1" w:history="1">
        <w:r w:rsidRPr="00891D2C">
          <w:rPr>
            <w:rStyle w:val="Hyperlink"/>
          </w:rPr>
          <w:t>here.</w:t>
        </w:r>
      </w:hyperlink>
      <w:r>
        <w:t xml:space="preserve"> </w:t>
      </w:r>
    </w:p>
    <w:p w14:paraId="45BB4560" w14:textId="77777777" w:rsidR="00DA5C1D" w:rsidRDefault="00DA5C1D">
      <w:pPr>
        <w:pStyle w:val="CommentText"/>
      </w:pPr>
    </w:p>
    <w:p w14:paraId="3C6153A2" w14:textId="77777777" w:rsidR="00DA5C1D" w:rsidRDefault="00DA5C1D">
      <w:pPr>
        <w:pStyle w:val="CommentText"/>
      </w:pPr>
      <w:r>
        <w:t>It is acceptable to reuse parts of figures from your previous research articles in your protocol. However, please be sure to obtain permission and include that information in the relevant figure legend.</w:t>
      </w:r>
    </w:p>
    <w:p w14:paraId="66906C97" w14:textId="77777777" w:rsidR="00DA5C1D" w:rsidRDefault="00DA5C1D" w:rsidP="003F41C5">
      <w:pPr>
        <w:pStyle w:val="CommentText"/>
      </w:pPr>
      <w:r>
        <w:t>Elsevier (including Cell Press) authors retain the right to use or re-use portions or excerpts in other works (see https://www.elsevier.com/about/our-business/policies/copyright/personal-use).</w:t>
      </w:r>
    </w:p>
  </w:comment>
  <w:comment w:id="309" w:author="STAR Protocols" w:date="2020-01-22T13:57:00Z" w:initials="SP">
    <w:p w14:paraId="689DBC6E" w14:textId="77777777" w:rsidR="00DA5C1D" w:rsidRDefault="00DA5C1D">
      <w:pPr>
        <w:pStyle w:val="CommentText"/>
      </w:pPr>
      <w:r>
        <w:rPr>
          <w:rStyle w:val="CommentReference"/>
        </w:rPr>
        <w:annotationRef/>
      </w:r>
      <w:r>
        <w:rPr>
          <w:b/>
          <w:bCs/>
        </w:rPr>
        <w:t xml:space="preserve">Editor tip: </w:t>
      </w:r>
    </w:p>
    <w:p w14:paraId="0652B6A2" w14:textId="77777777" w:rsidR="00DA5C1D" w:rsidRDefault="00DA5C1D">
      <w:pPr>
        <w:pStyle w:val="CommentText"/>
      </w:pPr>
      <w:r>
        <w:t xml:space="preserve">Include a title for each table. </w:t>
      </w:r>
    </w:p>
    <w:p w14:paraId="2E352331" w14:textId="77777777" w:rsidR="00DA5C1D" w:rsidRDefault="00DA5C1D">
      <w:pPr>
        <w:pStyle w:val="CommentText"/>
      </w:pPr>
      <w:r>
        <w:t xml:space="preserve">Include table callouts in the text close to where it is first cited (e.g., Table 1). </w:t>
      </w:r>
    </w:p>
    <w:p w14:paraId="4793ED6F" w14:textId="77777777" w:rsidR="00DA5C1D" w:rsidRDefault="00DA5C1D">
      <w:pPr>
        <w:pStyle w:val="CommentText"/>
      </w:pPr>
      <w:r>
        <w:t xml:space="preserve">Prepare all tables using the table function in a word-processing program. </w:t>
      </w:r>
    </w:p>
    <w:p w14:paraId="1108A4FA" w14:textId="77777777" w:rsidR="00DA5C1D" w:rsidRDefault="00DA5C1D">
      <w:pPr>
        <w:pStyle w:val="CommentText"/>
      </w:pPr>
      <w:r>
        <w:t>Do not include colored text, indented text, shading, or panels in the table.</w:t>
      </w:r>
    </w:p>
    <w:p w14:paraId="0FF3DBBA" w14:textId="77777777" w:rsidR="00DA5C1D" w:rsidRDefault="00DA5C1D">
      <w:pPr>
        <w:pStyle w:val="CommentText"/>
      </w:pPr>
      <w:r>
        <w:t>Please ensure that all table and cell lines and borders are visible.</w:t>
      </w:r>
    </w:p>
  </w:comment>
  <w:comment w:id="311" w:author="STAR Protocols" w:date="2021-10-26T15:37:00Z" w:initials="SP">
    <w:p w14:paraId="7F72834E" w14:textId="77777777" w:rsidR="00DA5C1D" w:rsidRDefault="00DA5C1D">
      <w:pPr>
        <w:pStyle w:val="CommentText"/>
      </w:pPr>
      <w:r>
        <w:rPr>
          <w:rStyle w:val="CommentReference"/>
        </w:rPr>
        <w:annotationRef/>
      </w:r>
      <w:r>
        <w:rPr>
          <w:b/>
          <w:bCs/>
        </w:rPr>
        <w:t>Editor tip:</w:t>
      </w:r>
    </w:p>
    <w:p w14:paraId="0BD0AC25" w14:textId="77777777" w:rsidR="00DA5C1D" w:rsidRDefault="00DA5C1D">
      <w:pPr>
        <w:pStyle w:val="CommentText"/>
      </w:pPr>
      <w:r>
        <w:t xml:space="preserve">In the troubleshooting section, please refer to the corresponding protocol step; creating a hyperlink to the step improves readability. </w:t>
      </w:r>
    </w:p>
  </w:comment>
  <w:comment w:id="321" w:author="STAR Protocols" w:date="2020-11-04T13:24:00Z" w:initials="SP">
    <w:p w14:paraId="305A47DD" w14:textId="77777777" w:rsidR="00DA5C1D" w:rsidRDefault="00DA5C1D">
      <w:pPr>
        <w:pStyle w:val="CommentText"/>
      </w:pPr>
      <w:r>
        <w:rPr>
          <w:rStyle w:val="CommentReference"/>
        </w:rPr>
        <w:annotationRef/>
      </w:r>
      <w:r>
        <w:rPr>
          <w:b/>
          <w:bCs/>
        </w:rPr>
        <w:t xml:space="preserve">Editor tip: </w:t>
      </w:r>
    </w:p>
    <w:p w14:paraId="30160E05" w14:textId="77777777" w:rsidR="00DA5C1D" w:rsidRDefault="00DA5C1D">
      <w:pPr>
        <w:pStyle w:val="CommentText"/>
      </w:pPr>
      <w:r>
        <w:t>At initial submission, you can include your figures in the text or as a separate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4BFEC" w15:done="0"/>
  <w15:commentEx w15:paraId="1179445D" w15:done="0"/>
  <w15:commentEx w15:paraId="66906C97" w15:done="0"/>
  <w15:commentEx w15:paraId="0FF3DBBA" w15:done="0"/>
  <w15:commentEx w15:paraId="0BD0AC25" w15:done="0"/>
  <w15:commentEx w15:paraId="30160E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DD2828" w16cex:dateUtc="2023-12-01T11:30:00Z"/>
  <w16cex:commentExtensible w16cex:durableId="695F03B9" w16cex:dateUtc="2023-12-01T14:56:00Z"/>
  <w16cex:commentExtensible w16cex:durableId="25229F46" w16cex:dateUtc="2021-10-26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4BFEC" w16cid:durableId="76DD2828"/>
  <w16cid:commentId w16cid:paraId="1179445D" w16cid:durableId="695F03B9"/>
  <w16cid:commentId w16cid:paraId="66906C97" w16cid:durableId="21D1AF3B"/>
  <w16cid:commentId w16cid:paraId="0FF3DBBA" w16cid:durableId="21D2D32F"/>
  <w16cid:commentId w16cid:paraId="0BD0AC25" w16cid:durableId="25229F46"/>
  <w16cid:commentId w16cid:paraId="30160E05" w16cid:durableId="234D2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982E" w14:textId="77777777" w:rsidR="0005463F" w:rsidRDefault="0005463F" w:rsidP="00D501A2">
      <w:r>
        <w:separator/>
      </w:r>
    </w:p>
  </w:endnote>
  <w:endnote w:type="continuationSeparator" w:id="0">
    <w:p w14:paraId="4B13D994" w14:textId="77777777" w:rsidR="0005463F" w:rsidRDefault="0005463F" w:rsidP="00D501A2">
      <w:r>
        <w:continuationSeparator/>
      </w:r>
    </w:p>
  </w:endnote>
  <w:endnote w:type="continuationNotice" w:id="1">
    <w:p w14:paraId="28BDCE7C" w14:textId="77777777" w:rsidR="0005463F" w:rsidRDefault="00054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00"/>
    <w:family w:val="auto"/>
    <w:pitch w:val="variable"/>
    <w:sig w:usb0="00000001" w:usb1="5000204A" w:usb2="00000000" w:usb3="00000000" w:csb0="0000009B"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6D53" w14:textId="77777777" w:rsidR="00DA5C1D" w:rsidRDefault="00DA5C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2986" w14:textId="77777777" w:rsidR="00DA5C1D" w:rsidRDefault="00DA5C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812E" w14:textId="77777777" w:rsidR="00DA5C1D" w:rsidRDefault="00DA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D4DE" w14:textId="77777777" w:rsidR="0005463F" w:rsidRDefault="0005463F" w:rsidP="00D501A2">
      <w:r>
        <w:separator/>
      </w:r>
    </w:p>
  </w:footnote>
  <w:footnote w:type="continuationSeparator" w:id="0">
    <w:p w14:paraId="426E0A42" w14:textId="77777777" w:rsidR="0005463F" w:rsidRDefault="0005463F" w:rsidP="00D501A2">
      <w:r>
        <w:continuationSeparator/>
      </w:r>
    </w:p>
  </w:footnote>
  <w:footnote w:type="continuationNotice" w:id="1">
    <w:p w14:paraId="2F7558E4" w14:textId="77777777" w:rsidR="0005463F" w:rsidRDefault="000546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ECA83" w14:textId="77777777" w:rsidR="00DA5C1D" w:rsidRDefault="00DA5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DA5C1D" w:rsidRDefault="00DA5C1D"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DA5C1D" w:rsidRDefault="00DA5C1D">
    <w:pPr>
      <w:pStyle w:val="Header"/>
    </w:pPr>
  </w:p>
  <w:p w14:paraId="4C60CDA5" w14:textId="77777777" w:rsidR="00DA5C1D" w:rsidRDefault="00DA5C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1525" w14:textId="77777777" w:rsidR="00DA5C1D" w:rsidRDefault="00DA5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7F1E"/>
    <w:multiLevelType w:val="hybridMultilevel"/>
    <w:tmpl w:val="8DD48982"/>
    <w:lvl w:ilvl="0" w:tplc="18C48E76">
      <w:start w:val="1"/>
      <w:numFmt w:val="decimal"/>
      <w:lvlText w:val="%1."/>
      <w:lvlJc w:val="left"/>
      <w:pPr>
        <w:ind w:left="720" w:hanging="360"/>
      </w:pPr>
      <w:rPr>
        <w:i w:val="0"/>
      </w:rPr>
    </w:lvl>
    <w:lvl w:ilvl="1" w:tplc="D41845DE">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31B80"/>
    <w:multiLevelType w:val="hybridMultilevel"/>
    <w:tmpl w:val="F0F6CDB0"/>
    <w:lvl w:ilvl="0" w:tplc="18C48E76">
      <w:start w:val="1"/>
      <w:numFmt w:val="decimal"/>
      <w:lvlText w:val="%1."/>
      <w:lvlJc w:val="left"/>
      <w:pPr>
        <w:ind w:left="720" w:hanging="360"/>
      </w:pPr>
      <w:rPr>
        <w:i w:val="0"/>
      </w:rPr>
    </w:lvl>
    <w:lvl w:ilvl="1" w:tplc="D41845DE">
      <w:start w:val="1"/>
      <w:numFmt w:val="lowerLetter"/>
      <w:lvlText w:val="%2."/>
      <w:lvlJc w:val="left"/>
      <w:pPr>
        <w:ind w:left="1440" w:hanging="360"/>
      </w:pPr>
      <w:rPr>
        <w:rFonts w:asciiTheme="majorHAnsi" w:hAnsiTheme="majorHAnsi" w:cstheme="majorHAnsi" w:hint="default"/>
        <w:i w:val="0"/>
      </w:rPr>
    </w:lvl>
    <w:lvl w:ilvl="2" w:tplc="0407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B75A3"/>
    <w:multiLevelType w:val="hybridMultilevel"/>
    <w:tmpl w:val="97B6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70800"/>
    <w:multiLevelType w:val="hybridMultilevel"/>
    <w:tmpl w:val="37DEBEEC"/>
    <w:lvl w:ilvl="0" w:tplc="08A850B6">
      <w:start w:val="1"/>
      <w:numFmt w:val="decimal"/>
      <w:lvlText w:val="%1."/>
      <w:lvlJc w:val="left"/>
      <w:pPr>
        <w:ind w:left="720" w:hanging="360"/>
      </w:pPr>
      <w:rPr>
        <w:b w:val="0"/>
        <w:i w:val="0"/>
      </w:rPr>
    </w:lvl>
    <w:lvl w:ilvl="1" w:tplc="FFFFFFFF">
      <w:start w:val="1"/>
      <w:numFmt w:val="lowerLetter"/>
      <w:lvlText w:val="%2."/>
      <w:lvlJc w:val="left"/>
      <w:pPr>
        <w:ind w:left="1440" w:hanging="360"/>
      </w:pPr>
      <w:rPr>
        <w:rFonts w:asciiTheme="majorHAnsi" w:hAnsiTheme="majorHAnsi" w:cstheme="majorHAnsi" w:hint="default"/>
        <w:i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8A0AAC"/>
    <w:multiLevelType w:val="hybridMultilevel"/>
    <w:tmpl w:val="23888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7" w15:restartNumberingAfterBreak="0">
    <w:nsid w:val="50C01B0F"/>
    <w:multiLevelType w:val="hybridMultilevel"/>
    <w:tmpl w:val="359CE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03AE1"/>
    <w:multiLevelType w:val="hybridMultilevel"/>
    <w:tmpl w:val="470AD336"/>
    <w:lvl w:ilvl="0" w:tplc="FFFFFFFF">
      <w:start w:val="1"/>
      <w:numFmt w:val="decimal"/>
      <w:lvlText w:val="%1."/>
      <w:lvlJc w:val="left"/>
      <w:pPr>
        <w:ind w:left="720" w:hanging="360"/>
      </w:pPr>
      <w:rPr>
        <w:i w:val="0"/>
      </w:rPr>
    </w:lvl>
    <w:lvl w:ilvl="1" w:tplc="FFFFFFFF">
      <w:start w:val="1"/>
      <w:numFmt w:val="lowerLetter"/>
      <w:lvlText w:val="%2."/>
      <w:lvlJc w:val="left"/>
      <w:pPr>
        <w:ind w:left="1440" w:hanging="360"/>
      </w:pPr>
      <w:rPr>
        <w:rFonts w:asciiTheme="majorHAnsi" w:hAnsiTheme="majorHAnsi" w:cstheme="majorHAnsi" w:hint="default"/>
        <w:i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A2B9E"/>
    <w:multiLevelType w:val="hybridMultilevel"/>
    <w:tmpl w:val="9024629C"/>
    <w:lvl w:ilvl="0" w:tplc="74A44E3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7" w15:restartNumberingAfterBreak="0">
    <w:nsid w:val="71C72418"/>
    <w:multiLevelType w:val="hybridMultilevel"/>
    <w:tmpl w:val="E7123466"/>
    <w:lvl w:ilvl="0" w:tplc="FE4E87C4">
      <w:start w:val="15"/>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48E3F60"/>
    <w:multiLevelType w:val="hybridMultilevel"/>
    <w:tmpl w:val="20B89A94"/>
    <w:lvl w:ilvl="0" w:tplc="D41845DE">
      <w:start w:val="1"/>
      <w:numFmt w:val="lowerLetter"/>
      <w:lvlText w:val="%1."/>
      <w:lvlJc w:val="left"/>
      <w:pPr>
        <w:ind w:left="1080" w:hanging="360"/>
      </w:pPr>
      <w:rPr>
        <w:rFonts w:asciiTheme="majorHAnsi" w:hAnsiTheme="majorHAnsi" w:cstheme="majorHAnsi"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A793B"/>
    <w:multiLevelType w:val="hybridMultilevel"/>
    <w:tmpl w:val="DAC421B8"/>
    <w:lvl w:ilvl="0" w:tplc="DBA60B5A">
      <w:start w:val="15"/>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C201A5"/>
    <w:multiLevelType w:val="hybridMultilevel"/>
    <w:tmpl w:val="EABAA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27168">
    <w:abstractNumId w:val="4"/>
  </w:num>
  <w:num w:numId="2" w16cid:durableId="1875844900">
    <w:abstractNumId w:val="22"/>
  </w:num>
  <w:num w:numId="3" w16cid:durableId="1313633041">
    <w:abstractNumId w:val="0"/>
  </w:num>
  <w:num w:numId="4" w16cid:durableId="346366428">
    <w:abstractNumId w:val="29"/>
  </w:num>
  <w:num w:numId="5" w16cid:durableId="502817824">
    <w:abstractNumId w:val="2"/>
  </w:num>
  <w:num w:numId="6" w16cid:durableId="1586768184">
    <w:abstractNumId w:val="25"/>
  </w:num>
  <w:num w:numId="7" w16cid:durableId="653990803">
    <w:abstractNumId w:val="6"/>
  </w:num>
  <w:num w:numId="8" w16cid:durableId="1698044708">
    <w:abstractNumId w:val="20"/>
  </w:num>
  <w:num w:numId="9" w16cid:durableId="1187409885">
    <w:abstractNumId w:val="24"/>
  </w:num>
  <w:num w:numId="10" w16cid:durableId="379672976">
    <w:abstractNumId w:val="15"/>
  </w:num>
  <w:num w:numId="11" w16cid:durableId="1648120614">
    <w:abstractNumId w:val="7"/>
  </w:num>
  <w:num w:numId="12" w16cid:durableId="1459447918">
    <w:abstractNumId w:val="13"/>
  </w:num>
  <w:num w:numId="13" w16cid:durableId="1459907956">
    <w:abstractNumId w:val="12"/>
  </w:num>
  <w:num w:numId="14" w16cid:durableId="237254350">
    <w:abstractNumId w:val="11"/>
  </w:num>
  <w:num w:numId="15" w16cid:durableId="634873318">
    <w:abstractNumId w:val="3"/>
  </w:num>
  <w:num w:numId="16" w16cid:durableId="1792356064">
    <w:abstractNumId w:val="23"/>
  </w:num>
  <w:num w:numId="17" w16cid:durableId="46926318">
    <w:abstractNumId w:val="5"/>
  </w:num>
  <w:num w:numId="18" w16cid:durableId="15294879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81007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4187094">
    <w:abstractNumId w:val="22"/>
  </w:num>
  <w:num w:numId="21" w16cid:durableId="2047677399">
    <w:abstractNumId w:val="14"/>
  </w:num>
  <w:num w:numId="22" w16cid:durableId="1519539032">
    <w:abstractNumId w:val="21"/>
  </w:num>
  <w:num w:numId="23" w16cid:durableId="367683317">
    <w:abstractNumId w:val="19"/>
  </w:num>
  <w:num w:numId="24" w16cid:durableId="71320285">
    <w:abstractNumId w:val="17"/>
  </w:num>
  <w:num w:numId="25" w16cid:durableId="1587685513">
    <w:abstractNumId w:val="31"/>
  </w:num>
  <w:num w:numId="26" w16cid:durableId="1329092433">
    <w:abstractNumId w:val="10"/>
  </w:num>
  <w:num w:numId="27" w16cid:durableId="1134711224">
    <w:abstractNumId w:val="1"/>
  </w:num>
  <w:num w:numId="28" w16cid:durableId="1237544764">
    <w:abstractNumId w:val="9"/>
  </w:num>
  <w:num w:numId="29" w16cid:durableId="312761531">
    <w:abstractNumId w:val="18"/>
  </w:num>
  <w:num w:numId="30" w16cid:durableId="1990283308">
    <w:abstractNumId w:val="8"/>
  </w:num>
  <w:num w:numId="31" w16cid:durableId="1181969519">
    <w:abstractNumId w:val="30"/>
  </w:num>
  <w:num w:numId="32" w16cid:durableId="594627842">
    <w:abstractNumId w:val="27"/>
  </w:num>
  <w:num w:numId="33" w16cid:durableId="774130159">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immig">
    <w15:presenceInfo w15:providerId="AD" w15:userId="S::julian.kimmig@uni-jena.de::d29df65c-5a7d-4fa7-847f-076c9a375639"/>
  </w15:person>
  <w15:person w15:author="Yannik Köster">
    <w15:presenceInfo w15:providerId="AD" w15:userId="S-1-5-21-866499592-3592028529-3545064460-75805"/>
  </w15:person>
  <w15:person w15:author="STAR Protocols">
    <w15:presenceInfo w15:providerId="None" w15:userId="STAR Protoc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612E0"/>
    <w:rsid w:val="00001CC5"/>
    <w:rsid w:val="00004386"/>
    <w:rsid w:val="0000490D"/>
    <w:rsid w:val="00006CEB"/>
    <w:rsid w:val="000104AF"/>
    <w:rsid w:val="000117F7"/>
    <w:rsid w:val="0001222E"/>
    <w:rsid w:val="000129E0"/>
    <w:rsid w:val="00012CDA"/>
    <w:rsid w:val="00017693"/>
    <w:rsid w:val="00017BF7"/>
    <w:rsid w:val="000203BD"/>
    <w:rsid w:val="000204A0"/>
    <w:rsid w:val="00020AAF"/>
    <w:rsid w:val="00027543"/>
    <w:rsid w:val="00032D63"/>
    <w:rsid w:val="00034EEE"/>
    <w:rsid w:val="00036D58"/>
    <w:rsid w:val="000436F1"/>
    <w:rsid w:val="00043B54"/>
    <w:rsid w:val="000454F1"/>
    <w:rsid w:val="000460B8"/>
    <w:rsid w:val="00046307"/>
    <w:rsid w:val="000507B9"/>
    <w:rsid w:val="00050B95"/>
    <w:rsid w:val="000513A1"/>
    <w:rsid w:val="000523DE"/>
    <w:rsid w:val="00052BDD"/>
    <w:rsid w:val="0005463F"/>
    <w:rsid w:val="00054A95"/>
    <w:rsid w:val="00055BD9"/>
    <w:rsid w:val="000569F9"/>
    <w:rsid w:val="00057CD2"/>
    <w:rsid w:val="00062354"/>
    <w:rsid w:val="000670AA"/>
    <w:rsid w:val="000724AB"/>
    <w:rsid w:val="000728D1"/>
    <w:rsid w:val="00072EC5"/>
    <w:rsid w:val="000732DF"/>
    <w:rsid w:val="0007374B"/>
    <w:rsid w:val="00074542"/>
    <w:rsid w:val="0007762A"/>
    <w:rsid w:val="0007793B"/>
    <w:rsid w:val="00081C37"/>
    <w:rsid w:val="00087FB2"/>
    <w:rsid w:val="000907BB"/>
    <w:rsid w:val="00092E8F"/>
    <w:rsid w:val="00094FD1"/>
    <w:rsid w:val="00095304"/>
    <w:rsid w:val="00096FAA"/>
    <w:rsid w:val="00097320"/>
    <w:rsid w:val="000973DE"/>
    <w:rsid w:val="000A0A5D"/>
    <w:rsid w:val="000A1F98"/>
    <w:rsid w:val="000A32F0"/>
    <w:rsid w:val="000A66BA"/>
    <w:rsid w:val="000A7AEF"/>
    <w:rsid w:val="000B2835"/>
    <w:rsid w:val="000B2E41"/>
    <w:rsid w:val="000B379A"/>
    <w:rsid w:val="000B52D8"/>
    <w:rsid w:val="000B5A57"/>
    <w:rsid w:val="000B6F03"/>
    <w:rsid w:val="000B7407"/>
    <w:rsid w:val="000B7BAD"/>
    <w:rsid w:val="000C04A1"/>
    <w:rsid w:val="000C10EE"/>
    <w:rsid w:val="000C5366"/>
    <w:rsid w:val="000C5CF6"/>
    <w:rsid w:val="000C6E6E"/>
    <w:rsid w:val="000C7E66"/>
    <w:rsid w:val="000D140C"/>
    <w:rsid w:val="000D2F93"/>
    <w:rsid w:val="000D3600"/>
    <w:rsid w:val="000D47E1"/>
    <w:rsid w:val="000D6A43"/>
    <w:rsid w:val="000D7C07"/>
    <w:rsid w:val="000D7F71"/>
    <w:rsid w:val="000E41A2"/>
    <w:rsid w:val="000F27CF"/>
    <w:rsid w:val="000F732C"/>
    <w:rsid w:val="001011A1"/>
    <w:rsid w:val="001038B4"/>
    <w:rsid w:val="001055DB"/>
    <w:rsid w:val="001073CD"/>
    <w:rsid w:val="001074A9"/>
    <w:rsid w:val="00107521"/>
    <w:rsid w:val="001101B4"/>
    <w:rsid w:val="00110646"/>
    <w:rsid w:val="0011069D"/>
    <w:rsid w:val="00112975"/>
    <w:rsid w:val="0011419C"/>
    <w:rsid w:val="00114A95"/>
    <w:rsid w:val="00115252"/>
    <w:rsid w:val="00121ABE"/>
    <w:rsid w:val="001222FC"/>
    <w:rsid w:val="00122D23"/>
    <w:rsid w:val="001270E5"/>
    <w:rsid w:val="00130FD1"/>
    <w:rsid w:val="001329E3"/>
    <w:rsid w:val="00134871"/>
    <w:rsid w:val="00134B02"/>
    <w:rsid w:val="001356B6"/>
    <w:rsid w:val="00135C78"/>
    <w:rsid w:val="00140104"/>
    <w:rsid w:val="00140DA1"/>
    <w:rsid w:val="00143FE3"/>
    <w:rsid w:val="00144041"/>
    <w:rsid w:val="001451EE"/>
    <w:rsid w:val="001455D7"/>
    <w:rsid w:val="00145F4A"/>
    <w:rsid w:val="001519A1"/>
    <w:rsid w:val="00152796"/>
    <w:rsid w:val="00155301"/>
    <w:rsid w:val="001572F1"/>
    <w:rsid w:val="00160BAD"/>
    <w:rsid w:val="001615E6"/>
    <w:rsid w:val="00164C0C"/>
    <w:rsid w:val="001663BA"/>
    <w:rsid w:val="0016738E"/>
    <w:rsid w:val="0016782C"/>
    <w:rsid w:val="00167A4D"/>
    <w:rsid w:val="00167C13"/>
    <w:rsid w:val="00171C38"/>
    <w:rsid w:val="001726D8"/>
    <w:rsid w:val="00176EB8"/>
    <w:rsid w:val="00177DB3"/>
    <w:rsid w:val="00177F4C"/>
    <w:rsid w:val="001804D8"/>
    <w:rsid w:val="00183A1E"/>
    <w:rsid w:val="001925BA"/>
    <w:rsid w:val="00193643"/>
    <w:rsid w:val="001939CB"/>
    <w:rsid w:val="0019501B"/>
    <w:rsid w:val="00195E93"/>
    <w:rsid w:val="00197151"/>
    <w:rsid w:val="001A133F"/>
    <w:rsid w:val="001A25EE"/>
    <w:rsid w:val="001A4F96"/>
    <w:rsid w:val="001A6438"/>
    <w:rsid w:val="001A76E9"/>
    <w:rsid w:val="001A7FB6"/>
    <w:rsid w:val="001B585B"/>
    <w:rsid w:val="001B6714"/>
    <w:rsid w:val="001C03F6"/>
    <w:rsid w:val="001C0632"/>
    <w:rsid w:val="001C25B7"/>
    <w:rsid w:val="001C30B1"/>
    <w:rsid w:val="001C3D09"/>
    <w:rsid w:val="001C4B65"/>
    <w:rsid w:val="001C6E78"/>
    <w:rsid w:val="001D4B45"/>
    <w:rsid w:val="001D5E3B"/>
    <w:rsid w:val="001D700B"/>
    <w:rsid w:val="001E3337"/>
    <w:rsid w:val="001E3C16"/>
    <w:rsid w:val="001E7332"/>
    <w:rsid w:val="001F0892"/>
    <w:rsid w:val="001F09F7"/>
    <w:rsid w:val="001F1CCF"/>
    <w:rsid w:val="001F33DC"/>
    <w:rsid w:val="001F43ED"/>
    <w:rsid w:val="001F73BF"/>
    <w:rsid w:val="00200040"/>
    <w:rsid w:val="002019BC"/>
    <w:rsid w:val="00202788"/>
    <w:rsid w:val="002029E8"/>
    <w:rsid w:val="00204862"/>
    <w:rsid w:val="00206A9B"/>
    <w:rsid w:val="00210AFE"/>
    <w:rsid w:val="002121A8"/>
    <w:rsid w:val="00212609"/>
    <w:rsid w:val="002126E3"/>
    <w:rsid w:val="0021478F"/>
    <w:rsid w:val="002147C6"/>
    <w:rsid w:val="00215154"/>
    <w:rsid w:val="00215FF0"/>
    <w:rsid w:val="002200D9"/>
    <w:rsid w:val="0022439F"/>
    <w:rsid w:val="00224D38"/>
    <w:rsid w:val="002252E8"/>
    <w:rsid w:val="002304CD"/>
    <w:rsid w:val="002316C1"/>
    <w:rsid w:val="0023264E"/>
    <w:rsid w:val="00234FEE"/>
    <w:rsid w:val="002379E9"/>
    <w:rsid w:val="00240482"/>
    <w:rsid w:val="00240D52"/>
    <w:rsid w:val="00242576"/>
    <w:rsid w:val="00242C80"/>
    <w:rsid w:val="00245EE1"/>
    <w:rsid w:val="00247A67"/>
    <w:rsid w:val="00250521"/>
    <w:rsid w:val="00252828"/>
    <w:rsid w:val="00252F6D"/>
    <w:rsid w:val="002530E7"/>
    <w:rsid w:val="00253176"/>
    <w:rsid w:val="00253211"/>
    <w:rsid w:val="00254601"/>
    <w:rsid w:val="00254ADE"/>
    <w:rsid w:val="002570C5"/>
    <w:rsid w:val="002612E0"/>
    <w:rsid w:val="00262026"/>
    <w:rsid w:val="00264442"/>
    <w:rsid w:val="00264C71"/>
    <w:rsid w:val="0026509E"/>
    <w:rsid w:val="00265297"/>
    <w:rsid w:val="00270576"/>
    <w:rsid w:val="0027193D"/>
    <w:rsid w:val="00271F8D"/>
    <w:rsid w:val="002766D2"/>
    <w:rsid w:val="00276C5F"/>
    <w:rsid w:val="0027748B"/>
    <w:rsid w:val="00280304"/>
    <w:rsid w:val="00282FE7"/>
    <w:rsid w:val="002833E1"/>
    <w:rsid w:val="00283547"/>
    <w:rsid w:val="00283597"/>
    <w:rsid w:val="002841D2"/>
    <w:rsid w:val="002851F4"/>
    <w:rsid w:val="00286709"/>
    <w:rsid w:val="002878D5"/>
    <w:rsid w:val="002904EB"/>
    <w:rsid w:val="0029141E"/>
    <w:rsid w:val="00295225"/>
    <w:rsid w:val="002972D9"/>
    <w:rsid w:val="002A2D49"/>
    <w:rsid w:val="002A32E8"/>
    <w:rsid w:val="002A3B01"/>
    <w:rsid w:val="002A5878"/>
    <w:rsid w:val="002A5C66"/>
    <w:rsid w:val="002A7837"/>
    <w:rsid w:val="002B2C5F"/>
    <w:rsid w:val="002B466D"/>
    <w:rsid w:val="002B5178"/>
    <w:rsid w:val="002B6DE9"/>
    <w:rsid w:val="002C2960"/>
    <w:rsid w:val="002C2F45"/>
    <w:rsid w:val="002C3155"/>
    <w:rsid w:val="002C316C"/>
    <w:rsid w:val="002C369E"/>
    <w:rsid w:val="002C418C"/>
    <w:rsid w:val="002C49B7"/>
    <w:rsid w:val="002D53E8"/>
    <w:rsid w:val="002E51BB"/>
    <w:rsid w:val="002E7D35"/>
    <w:rsid w:val="002F3328"/>
    <w:rsid w:val="002F784D"/>
    <w:rsid w:val="00300A6B"/>
    <w:rsid w:val="00304631"/>
    <w:rsid w:val="00306395"/>
    <w:rsid w:val="003066F2"/>
    <w:rsid w:val="00310712"/>
    <w:rsid w:val="00312845"/>
    <w:rsid w:val="00313939"/>
    <w:rsid w:val="003207EF"/>
    <w:rsid w:val="00321404"/>
    <w:rsid w:val="003215D7"/>
    <w:rsid w:val="00321AA4"/>
    <w:rsid w:val="003229A0"/>
    <w:rsid w:val="003255F0"/>
    <w:rsid w:val="003260CD"/>
    <w:rsid w:val="003269D0"/>
    <w:rsid w:val="003275C6"/>
    <w:rsid w:val="00331855"/>
    <w:rsid w:val="00332D9A"/>
    <w:rsid w:val="00336187"/>
    <w:rsid w:val="00336C2B"/>
    <w:rsid w:val="00340320"/>
    <w:rsid w:val="0034137B"/>
    <w:rsid w:val="003428FD"/>
    <w:rsid w:val="00342A1A"/>
    <w:rsid w:val="00342CC5"/>
    <w:rsid w:val="00342EBA"/>
    <w:rsid w:val="00346293"/>
    <w:rsid w:val="003472CB"/>
    <w:rsid w:val="0034759F"/>
    <w:rsid w:val="00352660"/>
    <w:rsid w:val="00352E97"/>
    <w:rsid w:val="00353489"/>
    <w:rsid w:val="00353E6E"/>
    <w:rsid w:val="0035414A"/>
    <w:rsid w:val="00356CAC"/>
    <w:rsid w:val="00356CE3"/>
    <w:rsid w:val="003618D5"/>
    <w:rsid w:val="00361E70"/>
    <w:rsid w:val="00362D8B"/>
    <w:rsid w:val="003671F8"/>
    <w:rsid w:val="0036722E"/>
    <w:rsid w:val="003713E4"/>
    <w:rsid w:val="003801AE"/>
    <w:rsid w:val="00391836"/>
    <w:rsid w:val="00391F86"/>
    <w:rsid w:val="0039420C"/>
    <w:rsid w:val="003955B0"/>
    <w:rsid w:val="003968D4"/>
    <w:rsid w:val="003A18EA"/>
    <w:rsid w:val="003A4F77"/>
    <w:rsid w:val="003A517B"/>
    <w:rsid w:val="003A53C0"/>
    <w:rsid w:val="003A53DF"/>
    <w:rsid w:val="003A7DE7"/>
    <w:rsid w:val="003B33F6"/>
    <w:rsid w:val="003B5F38"/>
    <w:rsid w:val="003C0087"/>
    <w:rsid w:val="003C0445"/>
    <w:rsid w:val="003C1FA9"/>
    <w:rsid w:val="003C354D"/>
    <w:rsid w:val="003C4E81"/>
    <w:rsid w:val="003C7BD8"/>
    <w:rsid w:val="003D00A2"/>
    <w:rsid w:val="003D25A4"/>
    <w:rsid w:val="003D3727"/>
    <w:rsid w:val="003D4F5F"/>
    <w:rsid w:val="003E0EC4"/>
    <w:rsid w:val="003E36DC"/>
    <w:rsid w:val="003E373C"/>
    <w:rsid w:val="003E5298"/>
    <w:rsid w:val="003E5853"/>
    <w:rsid w:val="003E674E"/>
    <w:rsid w:val="003E6914"/>
    <w:rsid w:val="003F3D7A"/>
    <w:rsid w:val="003F41C5"/>
    <w:rsid w:val="003F7934"/>
    <w:rsid w:val="004012B3"/>
    <w:rsid w:val="00401A19"/>
    <w:rsid w:val="00402132"/>
    <w:rsid w:val="004024B5"/>
    <w:rsid w:val="004033D8"/>
    <w:rsid w:val="004074E5"/>
    <w:rsid w:val="004104B0"/>
    <w:rsid w:val="0041078D"/>
    <w:rsid w:val="004155AF"/>
    <w:rsid w:val="00416745"/>
    <w:rsid w:val="00422678"/>
    <w:rsid w:val="00422A7D"/>
    <w:rsid w:val="00422A85"/>
    <w:rsid w:val="004232E3"/>
    <w:rsid w:val="0042403D"/>
    <w:rsid w:val="0042433C"/>
    <w:rsid w:val="00426A13"/>
    <w:rsid w:val="00426CCC"/>
    <w:rsid w:val="0043277F"/>
    <w:rsid w:val="004350E8"/>
    <w:rsid w:val="00435F04"/>
    <w:rsid w:val="00440209"/>
    <w:rsid w:val="0044426C"/>
    <w:rsid w:val="00451583"/>
    <w:rsid w:val="00453F97"/>
    <w:rsid w:val="004540F5"/>
    <w:rsid w:val="0045656D"/>
    <w:rsid w:val="00460576"/>
    <w:rsid w:val="0046118D"/>
    <w:rsid w:val="00463706"/>
    <w:rsid w:val="004667FA"/>
    <w:rsid w:val="00473297"/>
    <w:rsid w:val="0047783A"/>
    <w:rsid w:val="004819A4"/>
    <w:rsid w:val="00483821"/>
    <w:rsid w:val="00484214"/>
    <w:rsid w:val="00485940"/>
    <w:rsid w:val="004903A3"/>
    <w:rsid w:val="00494F1E"/>
    <w:rsid w:val="0049546C"/>
    <w:rsid w:val="004A38E8"/>
    <w:rsid w:val="004A3FA2"/>
    <w:rsid w:val="004A4413"/>
    <w:rsid w:val="004A4CD5"/>
    <w:rsid w:val="004A5E45"/>
    <w:rsid w:val="004A7CD9"/>
    <w:rsid w:val="004B0435"/>
    <w:rsid w:val="004B2152"/>
    <w:rsid w:val="004B39F2"/>
    <w:rsid w:val="004B403B"/>
    <w:rsid w:val="004B653D"/>
    <w:rsid w:val="004B7A53"/>
    <w:rsid w:val="004C19FF"/>
    <w:rsid w:val="004C1A57"/>
    <w:rsid w:val="004C1C14"/>
    <w:rsid w:val="004C237B"/>
    <w:rsid w:val="004C30B8"/>
    <w:rsid w:val="004C53C9"/>
    <w:rsid w:val="004C65CC"/>
    <w:rsid w:val="004C79F7"/>
    <w:rsid w:val="004C7EA7"/>
    <w:rsid w:val="004D0F02"/>
    <w:rsid w:val="004D2947"/>
    <w:rsid w:val="004D61D0"/>
    <w:rsid w:val="004D6BB5"/>
    <w:rsid w:val="004E0CCA"/>
    <w:rsid w:val="004E1977"/>
    <w:rsid w:val="004E497C"/>
    <w:rsid w:val="004E5E5F"/>
    <w:rsid w:val="004E61CA"/>
    <w:rsid w:val="004E637F"/>
    <w:rsid w:val="004E6822"/>
    <w:rsid w:val="004E7D42"/>
    <w:rsid w:val="004F06BA"/>
    <w:rsid w:val="004F3466"/>
    <w:rsid w:val="004F3937"/>
    <w:rsid w:val="004F458B"/>
    <w:rsid w:val="00503FCD"/>
    <w:rsid w:val="00506097"/>
    <w:rsid w:val="00513773"/>
    <w:rsid w:val="005158C5"/>
    <w:rsid w:val="00520373"/>
    <w:rsid w:val="00520F04"/>
    <w:rsid w:val="00521A0B"/>
    <w:rsid w:val="0052291B"/>
    <w:rsid w:val="00523D73"/>
    <w:rsid w:val="00524894"/>
    <w:rsid w:val="0052565B"/>
    <w:rsid w:val="005269B7"/>
    <w:rsid w:val="00530EC9"/>
    <w:rsid w:val="0053207F"/>
    <w:rsid w:val="00534036"/>
    <w:rsid w:val="00542A53"/>
    <w:rsid w:val="00542A7C"/>
    <w:rsid w:val="005431E4"/>
    <w:rsid w:val="005460D5"/>
    <w:rsid w:val="00547197"/>
    <w:rsid w:val="0055113E"/>
    <w:rsid w:val="00554AE0"/>
    <w:rsid w:val="00555B1B"/>
    <w:rsid w:val="00557382"/>
    <w:rsid w:val="005611CE"/>
    <w:rsid w:val="00562D8B"/>
    <w:rsid w:val="00563B67"/>
    <w:rsid w:val="005655C9"/>
    <w:rsid w:val="00571FC1"/>
    <w:rsid w:val="00577C62"/>
    <w:rsid w:val="0057F639"/>
    <w:rsid w:val="00583CF5"/>
    <w:rsid w:val="005840B2"/>
    <w:rsid w:val="00585ABC"/>
    <w:rsid w:val="00586197"/>
    <w:rsid w:val="00586423"/>
    <w:rsid w:val="005871E1"/>
    <w:rsid w:val="00590239"/>
    <w:rsid w:val="00590BEE"/>
    <w:rsid w:val="00594980"/>
    <w:rsid w:val="005A0AE4"/>
    <w:rsid w:val="005A151E"/>
    <w:rsid w:val="005A1AAE"/>
    <w:rsid w:val="005A30A0"/>
    <w:rsid w:val="005A3D0E"/>
    <w:rsid w:val="005A4674"/>
    <w:rsid w:val="005B0331"/>
    <w:rsid w:val="005B04A3"/>
    <w:rsid w:val="005B21E0"/>
    <w:rsid w:val="005B3912"/>
    <w:rsid w:val="005B4E81"/>
    <w:rsid w:val="005B90F7"/>
    <w:rsid w:val="005C4BA1"/>
    <w:rsid w:val="005C5D1F"/>
    <w:rsid w:val="005C614C"/>
    <w:rsid w:val="005C672F"/>
    <w:rsid w:val="005C713A"/>
    <w:rsid w:val="005C795F"/>
    <w:rsid w:val="005D06AC"/>
    <w:rsid w:val="005D1552"/>
    <w:rsid w:val="005D67EB"/>
    <w:rsid w:val="005E2106"/>
    <w:rsid w:val="005E3AA7"/>
    <w:rsid w:val="005E48B3"/>
    <w:rsid w:val="005E4DE2"/>
    <w:rsid w:val="005E5737"/>
    <w:rsid w:val="005E7DFE"/>
    <w:rsid w:val="005F0116"/>
    <w:rsid w:val="005F18E2"/>
    <w:rsid w:val="005F2670"/>
    <w:rsid w:val="005F449A"/>
    <w:rsid w:val="005F5CAF"/>
    <w:rsid w:val="005F6050"/>
    <w:rsid w:val="00603D70"/>
    <w:rsid w:val="0060450A"/>
    <w:rsid w:val="00605960"/>
    <w:rsid w:val="0060616D"/>
    <w:rsid w:val="00606EE3"/>
    <w:rsid w:val="00607D8D"/>
    <w:rsid w:val="00611B36"/>
    <w:rsid w:val="00614F02"/>
    <w:rsid w:val="0061769A"/>
    <w:rsid w:val="00621A3B"/>
    <w:rsid w:val="00622237"/>
    <w:rsid w:val="0062295F"/>
    <w:rsid w:val="00622DBB"/>
    <w:rsid w:val="00624F0D"/>
    <w:rsid w:val="006271DA"/>
    <w:rsid w:val="006307DD"/>
    <w:rsid w:val="00631296"/>
    <w:rsid w:val="00633AC0"/>
    <w:rsid w:val="00634AED"/>
    <w:rsid w:val="00634E46"/>
    <w:rsid w:val="00635DD8"/>
    <w:rsid w:val="00637A4A"/>
    <w:rsid w:val="00637D2F"/>
    <w:rsid w:val="0064006C"/>
    <w:rsid w:val="00645857"/>
    <w:rsid w:val="00650AF2"/>
    <w:rsid w:val="006557FE"/>
    <w:rsid w:val="00655CF9"/>
    <w:rsid w:val="00661982"/>
    <w:rsid w:val="00662CD8"/>
    <w:rsid w:val="0066379B"/>
    <w:rsid w:val="00667661"/>
    <w:rsid w:val="0067211E"/>
    <w:rsid w:val="00672C0C"/>
    <w:rsid w:val="006760EF"/>
    <w:rsid w:val="0067654C"/>
    <w:rsid w:val="00676795"/>
    <w:rsid w:val="006774C3"/>
    <w:rsid w:val="00677609"/>
    <w:rsid w:val="00677638"/>
    <w:rsid w:val="00677C6E"/>
    <w:rsid w:val="0067FE91"/>
    <w:rsid w:val="006804DC"/>
    <w:rsid w:val="00682862"/>
    <w:rsid w:val="00683556"/>
    <w:rsid w:val="00685280"/>
    <w:rsid w:val="00685794"/>
    <w:rsid w:val="006865A2"/>
    <w:rsid w:val="00686C2D"/>
    <w:rsid w:val="00692589"/>
    <w:rsid w:val="006928FA"/>
    <w:rsid w:val="00693EB7"/>
    <w:rsid w:val="006948E0"/>
    <w:rsid w:val="0069590C"/>
    <w:rsid w:val="00695EB9"/>
    <w:rsid w:val="006A046D"/>
    <w:rsid w:val="006A38D1"/>
    <w:rsid w:val="006A62BC"/>
    <w:rsid w:val="006B0D05"/>
    <w:rsid w:val="006B2588"/>
    <w:rsid w:val="006B453E"/>
    <w:rsid w:val="006B6133"/>
    <w:rsid w:val="006B6BD0"/>
    <w:rsid w:val="006B6FAA"/>
    <w:rsid w:val="006B7BB7"/>
    <w:rsid w:val="006C15B7"/>
    <w:rsid w:val="006C6AD3"/>
    <w:rsid w:val="006D55BE"/>
    <w:rsid w:val="006D6E16"/>
    <w:rsid w:val="006E0319"/>
    <w:rsid w:val="006E1AB4"/>
    <w:rsid w:val="006E3817"/>
    <w:rsid w:val="006E4F71"/>
    <w:rsid w:val="006F2885"/>
    <w:rsid w:val="006F603A"/>
    <w:rsid w:val="006F74F4"/>
    <w:rsid w:val="0070113A"/>
    <w:rsid w:val="007018D2"/>
    <w:rsid w:val="00701D42"/>
    <w:rsid w:val="0071044C"/>
    <w:rsid w:val="00712FD5"/>
    <w:rsid w:val="0071403A"/>
    <w:rsid w:val="00714DBC"/>
    <w:rsid w:val="00717BBD"/>
    <w:rsid w:val="00717E48"/>
    <w:rsid w:val="00717E63"/>
    <w:rsid w:val="007219E7"/>
    <w:rsid w:val="00721A0E"/>
    <w:rsid w:val="007227BD"/>
    <w:rsid w:val="00722ABE"/>
    <w:rsid w:val="00724B5C"/>
    <w:rsid w:val="007332E2"/>
    <w:rsid w:val="00734EA9"/>
    <w:rsid w:val="0073572A"/>
    <w:rsid w:val="0074044F"/>
    <w:rsid w:val="00740C35"/>
    <w:rsid w:val="00741BD4"/>
    <w:rsid w:val="00746806"/>
    <w:rsid w:val="00751FAC"/>
    <w:rsid w:val="007565A8"/>
    <w:rsid w:val="007567C5"/>
    <w:rsid w:val="00761731"/>
    <w:rsid w:val="00763A40"/>
    <w:rsid w:val="007645BE"/>
    <w:rsid w:val="00770804"/>
    <w:rsid w:val="00771D2F"/>
    <w:rsid w:val="00773C8C"/>
    <w:rsid w:val="00773F98"/>
    <w:rsid w:val="00774171"/>
    <w:rsid w:val="00774D5B"/>
    <w:rsid w:val="007757AA"/>
    <w:rsid w:val="007765B3"/>
    <w:rsid w:val="00785CA9"/>
    <w:rsid w:val="007878CD"/>
    <w:rsid w:val="00787F5C"/>
    <w:rsid w:val="00793FD3"/>
    <w:rsid w:val="0079506D"/>
    <w:rsid w:val="0079771A"/>
    <w:rsid w:val="007A05E9"/>
    <w:rsid w:val="007A081D"/>
    <w:rsid w:val="007A0ABC"/>
    <w:rsid w:val="007A17A5"/>
    <w:rsid w:val="007A798A"/>
    <w:rsid w:val="007A7DC3"/>
    <w:rsid w:val="007B00D2"/>
    <w:rsid w:val="007B149A"/>
    <w:rsid w:val="007B1A8B"/>
    <w:rsid w:val="007B3CCF"/>
    <w:rsid w:val="007C3F09"/>
    <w:rsid w:val="007C4C93"/>
    <w:rsid w:val="007C5B0F"/>
    <w:rsid w:val="007C7092"/>
    <w:rsid w:val="007C75A2"/>
    <w:rsid w:val="007C7B0D"/>
    <w:rsid w:val="007C7CFF"/>
    <w:rsid w:val="007D1045"/>
    <w:rsid w:val="007D2087"/>
    <w:rsid w:val="007D3B08"/>
    <w:rsid w:val="007D4788"/>
    <w:rsid w:val="007D6460"/>
    <w:rsid w:val="007D7CBE"/>
    <w:rsid w:val="007E0A83"/>
    <w:rsid w:val="007E0CF2"/>
    <w:rsid w:val="007E1081"/>
    <w:rsid w:val="007E1C8F"/>
    <w:rsid w:val="007E2B5E"/>
    <w:rsid w:val="007E33AE"/>
    <w:rsid w:val="007F2E41"/>
    <w:rsid w:val="007F4C8E"/>
    <w:rsid w:val="008002C7"/>
    <w:rsid w:val="00800EFB"/>
    <w:rsid w:val="00801602"/>
    <w:rsid w:val="00803C7F"/>
    <w:rsid w:val="008104E4"/>
    <w:rsid w:val="0081121B"/>
    <w:rsid w:val="00812AFC"/>
    <w:rsid w:val="00815DE8"/>
    <w:rsid w:val="008160B8"/>
    <w:rsid w:val="0081D358"/>
    <w:rsid w:val="0082079F"/>
    <w:rsid w:val="008213A8"/>
    <w:rsid w:val="00821783"/>
    <w:rsid w:val="00821E9A"/>
    <w:rsid w:val="008225A2"/>
    <w:rsid w:val="00823D71"/>
    <w:rsid w:val="00824C8F"/>
    <w:rsid w:val="00830815"/>
    <w:rsid w:val="00831571"/>
    <w:rsid w:val="0083314D"/>
    <w:rsid w:val="008344C9"/>
    <w:rsid w:val="00834A53"/>
    <w:rsid w:val="00836CF9"/>
    <w:rsid w:val="00836E3F"/>
    <w:rsid w:val="008430F2"/>
    <w:rsid w:val="00843ABB"/>
    <w:rsid w:val="00845671"/>
    <w:rsid w:val="00846C72"/>
    <w:rsid w:val="00846E94"/>
    <w:rsid w:val="00850A68"/>
    <w:rsid w:val="00851B11"/>
    <w:rsid w:val="00852DA1"/>
    <w:rsid w:val="00855866"/>
    <w:rsid w:val="0085655E"/>
    <w:rsid w:val="00856791"/>
    <w:rsid w:val="00856B18"/>
    <w:rsid w:val="008571AC"/>
    <w:rsid w:val="00857D8F"/>
    <w:rsid w:val="00857F18"/>
    <w:rsid w:val="0085F6DD"/>
    <w:rsid w:val="0086161B"/>
    <w:rsid w:val="00861689"/>
    <w:rsid w:val="00861B0C"/>
    <w:rsid w:val="0086362C"/>
    <w:rsid w:val="00864E86"/>
    <w:rsid w:val="008675EB"/>
    <w:rsid w:val="00871665"/>
    <w:rsid w:val="00872BFC"/>
    <w:rsid w:val="0087319F"/>
    <w:rsid w:val="00875333"/>
    <w:rsid w:val="008764C4"/>
    <w:rsid w:val="008777E7"/>
    <w:rsid w:val="0087783F"/>
    <w:rsid w:val="0088282F"/>
    <w:rsid w:val="008834E1"/>
    <w:rsid w:val="00886124"/>
    <w:rsid w:val="00887E08"/>
    <w:rsid w:val="00892C1F"/>
    <w:rsid w:val="00892E8D"/>
    <w:rsid w:val="00893F3B"/>
    <w:rsid w:val="00894514"/>
    <w:rsid w:val="0089507B"/>
    <w:rsid w:val="008956AB"/>
    <w:rsid w:val="00896FB5"/>
    <w:rsid w:val="008971F3"/>
    <w:rsid w:val="008A27A1"/>
    <w:rsid w:val="008A42EA"/>
    <w:rsid w:val="008A616A"/>
    <w:rsid w:val="008A67C2"/>
    <w:rsid w:val="008A78C6"/>
    <w:rsid w:val="008A7F77"/>
    <w:rsid w:val="008B2006"/>
    <w:rsid w:val="008B48C9"/>
    <w:rsid w:val="008B6DA5"/>
    <w:rsid w:val="008B7E85"/>
    <w:rsid w:val="008C28BF"/>
    <w:rsid w:val="008C4982"/>
    <w:rsid w:val="008C5B9B"/>
    <w:rsid w:val="008C5D8C"/>
    <w:rsid w:val="008C6994"/>
    <w:rsid w:val="008D467A"/>
    <w:rsid w:val="008E44C2"/>
    <w:rsid w:val="008E5610"/>
    <w:rsid w:val="008F0DCD"/>
    <w:rsid w:val="008F172A"/>
    <w:rsid w:val="008F1CAF"/>
    <w:rsid w:val="008F332E"/>
    <w:rsid w:val="008F422E"/>
    <w:rsid w:val="008F5F87"/>
    <w:rsid w:val="008F6322"/>
    <w:rsid w:val="008F6C51"/>
    <w:rsid w:val="009004D6"/>
    <w:rsid w:val="0090060C"/>
    <w:rsid w:val="00901001"/>
    <w:rsid w:val="00901637"/>
    <w:rsid w:val="00901B6A"/>
    <w:rsid w:val="009033E8"/>
    <w:rsid w:val="00903BF7"/>
    <w:rsid w:val="009044CE"/>
    <w:rsid w:val="009056B8"/>
    <w:rsid w:val="00905813"/>
    <w:rsid w:val="00907226"/>
    <w:rsid w:val="00911D72"/>
    <w:rsid w:val="00915FFB"/>
    <w:rsid w:val="009162AD"/>
    <w:rsid w:val="00916E97"/>
    <w:rsid w:val="009201F0"/>
    <w:rsid w:val="00920AB4"/>
    <w:rsid w:val="00925A51"/>
    <w:rsid w:val="009315CF"/>
    <w:rsid w:val="00933823"/>
    <w:rsid w:val="009377AA"/>
    <w:rsid w:val="00941ED1"/>
    <w:rsid w:val="0094419D"/>
    <w:rsid w:val="009448C8"/>
    <w:rsid w:val="00944AD4"/>
    <w:rsid w:val="009524B0"/>
    <w:rsid w:val="009533D7"/>
    <w:rsid w:val="009550D3"/>
    <w:rsid w:val="00956244"/>
    <w:rsid w:val="00957B31"/>
    <w:rsid w:val="009606E6"/>
    <w:rsid w:val="009620F3"/>
    <w:rsid w:val="00964DBC"/>
    <w:rsid w:val="0096662F"/>
    <w:rsid w:val="00966F48"/>
    <w:rsid w:val="0097114A"/>
    <w:rsid w:val="009722DE"/>
    <w:rsid w:val="00972E84"/>
    <w:rsid w:val="009731D4"/>
    <w:rsid w:val="009745AD"/>
    <w:rsid w:val="00974821"/>
    <w:rsid w:val="00974AAE"/>
    <w:rsid w:val="009777B9"/>
    <w:rsid w:val="00977FF0"/>
    <w:rsid w:val="009844D1"/>
    <w:rsid w:val="00986210"/>
    <w:rsid w:val="00990254"/>
    <w:rsid w:val="00990C8E"/>
    <w:rsid w:val="00991628"/>
    <w:rsid w:val="009923C9"/>
    <w:rsid w:val="00993843"/>
    <w:rsid w:val="00995FAD"/>
    <w:rsid w:val="0099664B"/>
    <w:rsid w:val="00997950"/>
    <w:rsid w:val="009A0EC5"/>
    <w:rsid w:val="009A49DF"/>
    <w:rsid w:val="009A54C9"/>
    <w:rsid w:val="009A6833"/>
    <w:rsid w:val="009A6C80"/>
    <w:rsid w:val="009B0F38"/>
    <w:rsid w:val="009B0F76"/>
    <w:rsid w:val="009B196D"/>
    <w:rsid w:val="009B46A0"/>
    <w:rsid w:val="009B6860"/>
    <w:rsid w:val="009B7568"/>
    <w:rsid w:val="009D0324"/>
    <w:rsid w:val="009D04D7"/>
    <w:rsid w:val="009D12E0"/>
    <w:rsid w:val="009D3BB9"/>
    <w:rsid w:val="009D4D25"/>
    <w:rsid w:val="009E26A6"/>
    <w:rsid w:val="009E2DC6"/>
    <w:rsid w:val="009E3024"/>
    <w:rsid w:val="009E68FE"/>
    <w:rsid w:val="009F3686"/>
    <w:rsid w:val="009F4254"/>
    <w:rsid w:val="009F5B69"/>
    <w:rsid w:val="009F67CD"/>
    <w:rsid w:val="009F6E3D"/>
    <w:rsid w:val="009F7AAF"/>
    <w:rsid w:val="00A00CBA"/>
    <w:rsid w:val="00A00FB8"/>
    <w:rsid w:val="00A01A50"/>
    <w:rsid w:val="00A0364D"/>
    <w:rsid w:val="00A04C88"/>
    <w:rsid w:val="00A05D64"/>
    <w:rsid w:val="00A06690"/>
    <w:rsid w:val="00A06CCE"/>
    <w:rsid w:val="00A1215F"/>
    <w:rsid w:val="00A13965"/>
    <w:rsid w:val="00A148C4"/>
    <w:rsid w:val="00A20F4C"/>
    <w:rsid w:val="00A24262"/>
    <w:rsid w:val="00A2752A"/>
    <w:rsid w:val="00A27728"/>
    <w:rsid w:val="00A30922"/>
    <w:rsid w:val="00A30A6B"/>
    <w:rsid w:val="00A321A8"/>
    <w:rsid w:val="00A3445F"/>
    <w:rsid w:val="00A34E52"/>
    <w:rsid w:val="00A41922"/>
    <w:rsid w:val="00A420C7"/>
    <w:rsid w:val="00A441FC"/>
    <w:rsid w:val="00A4441F"/>
    <w:rsid w:val="00A529B2"/>
    <w:rsid w:val="00A52FBC"/>
    <w:rsid w:val="00A55AB7"/>
    <w:rsid w:val="00A6246B"/>
    <w:rsid w:val="00A64519"/>
    <w:rsid w:val="00A6461F"/>
    <w:rsid w:val="00A65551"/>
    <w:rsid w:val="00A66BB5"/>
    <w:rsid w:val="00A726F2"/>
    <w:rsid w:val="00A75CDE"/>
    <w:rsid w:val="00A77ECA"/>
    <w:rsid w:val="00A929E9"/>
    <w:rsid w:val="00A9453C"/>
    <w:rsid w:val="00A97585"/>
    <w:rsid w:val="00AA0B48"/>
    <w:rsid w:val="00AA2900"/>
    <w:rsid w:val="00AA318F"/>
    <w:rsid w:val="00AA40E0"/>
    <w:rsid w:val="00AA5C05"/>
    <w:rsid w:val="00AB0B16"/>
    <w:rsid w:val="00AB23E9"/>
    <w:rsid w:val="00AB249F"/>
    <w:rsid w:val="00AB266C"/>
    <w:rsid w:val="00AB337E"/>
    <w:rsid w:val="00AB3815"/>
    <w:rsid w:val="00AB3D11"/>
    <w:rsid w:val="00AB4BDB"/>
    <w:rsid w:val="00AB50EE"/>
    <w:rsid w:val="00AC08CE"/>
    <w:rsid w:val="00AC4291"/>
    <w:rsid w:val="00AC42EC"/>
    <w:rsid w:val="00AC53D8"/>
    <w:rsid w:val="00AC5942"/>
    <w:rsid w:val="00AC7BED"/>
    <w:rsid w:val="00AD1BCA"/>
    <w:rsid w:val="00AD23DF"/>
    <w:rsid w:val="00AD625B"/>
    <w:rsid w:val="00AE083F"/>
    <w:rsid w:val="00AE1530"/>
    <w:rsid w:val="00AE1BE0"/>
    <w:rsid w:val="00AE6EC3"/>
    <w:rsid w:val="00AF029B"/>
    <w:rsid w:val="00AF043E"/>
    <w:rsid w:val="00AF0D1B"/>
    <w:rsid w:val="00AF11AC"/>
    <w:rsid w:val="00AF1650"/>
    <w:rsid w:val="00AF1DD2"/>
    <w:rsid w:val="00AF2D53"/>
    <w:rsid w:val="00AF43CC"/>
    <w:rsid w:val="00AF473D"/>
    <w:rsid w:val="00AF54A6"/>
    <w:rsid w:val="00AF68DD"/>
    <w:rsid w:val="00B0205F"/>
    <w:rsid w:val="00B05BF9"/>
    <w:rsid w:val="00B06F0A"/>
    <w:rsid w:val="00B07003"/>
    <w:rsid w:val="00B107FD"/>
    <w:rsid w:val="00B11221"/>
    <w:rsid w:val="00B16DEA"/>
    <w:rsid w:val="00B20369"/>
    <w:rsid w:val="00B2640D"/>
    <w:rsid w:val="00B265BE"/>
    <w:rsid w:val="00B31051"/>
    <w:rsid w:val="00B3203F"/>
    <w:rsid w:val="00B32212"/>
    <w:rsid w:val="00B33A4D"/>
    <w:rsid w:val="00B34BE9"/>
    <w:rsid w:val="00B365BD"/>
    <w:rsid w:val="00B37893"/>
    <w:rsid w:val="00B40FAF"/>
    <w:rsid w:val="00B431B7"/>
    <w:rsid w:val="00B44298"/>
    <w:rsid w:val="00B47780"/>
    <w:rsid w:val="00B52456"/>
    <w:rsid w:val="00B56E47"/>
    <w:rsid w:val="00B5766E"/>
    <w:rsid w:val="00B62D89"/>
    <w:rsid w:val="00B6401E"/>
    <w:rsid w:val="00B668CA"/>
    <w:rsid w:val="00B67E2D"/>
    <w:rsid w:val="00B7091C"/>
    <w:rsid w:val="00B70CE1"/>
    <w:rsid w:val="00B71749"/>
    <w:rsid w:val="00B723AB"/>
    <w:rsid w:val="00B733C0"/>
    <w:rsid w:val="00B75964"/>
    <w:rsid w:val="00B75FF1"/>
    <w:rsid w:val="00B82F3B"/>
    <w:rsid w:val="00B84CA5"/>
    <w:rsid w:val="00B9067C"/>
    <w:rsid w:val="00B90F74"/>
    <w:rsid w:val="00B913AA"/>
    <w:rsid w:val="00B91A3A"/>
    <w:rsid w:val="00B92E30"/>
    <w:rsid w:val="00B93EF3"/>
    <w:rsid w:val="00B94938"/>
    <w:rsid w:val="00B97EDC"/>
    <w:rsid w:val="00BA1F8D"/>
    <w:rsid w:val="00BA30E8"/>
    <w:rsid w:val="00BA545C"/>
    <w:rsid w:val="00BA5972"/>
    <w:rsid w:val="00BA5B81"/>
    <w:rsid w:val="00BA6219"/>
    <w:rsid w:val="00BA6DF8"/>
    <w:rsid w:val="00BA793C"/>
    <w:rsid w:val="00BB04BC"/>
    <w:rsid w:val="00BB50A8"/>
    <w:rsid w:val="00BB6847"/>
    <w:rsid w:val="00BB6C6A"/>
    <w:rsid w:val="00BB7AEA"/>
    <w:rsid w:val="00BC15B6"/>
    <w:rsid w:val="00BC25AD"/>
    <w:rsid w:val="00BD011E"/>
    <w:rsid w:val="00BD2CEB"/>
    <w:rsid w:val="00BD4358"/>
    <w:rsid w:val="00BD63B1"/>
    <w:rsid w:val="00BE431D"/>
    <w:rsid w:val="00BE59D9"/>
    <w:rsid w:val="00BE6C2E"/>
    <w:rsid w:val="00BF1EAD"/>
    <w:rsid w:val="00BF1FC5"/>
    <w:rsid w:val="00BF24E7"/>
    <w:rsid w:val="00BF2E3D"/>
    <w:rsid w:val="00BF3171"/>
    <w:rsid w:val="00BF4EE1"/>
    <w:rsid w:val="00BF6761"/>
    <w:rsid w:val="00C021D7"/>
    <w:rsid w:val="00C031D4"/>
    <w:rsid w:val="00C049E1"/>
    <w:rsid w:val="00C04DB2"/>
    <w:rsid w:val="00C100DD"/>
    <w:rsid w:val="00C11A04"/>
    <w:rsid w:val="00C15685"/>
    <w:rsid w:val="00C15F2D"/>
    <w:rsid w:val="00C2060C"/>
    <w:rsid w:val="00C20643"/>
    <w:rsid w:val="00C2421B"/>
    <w:rsid w:val="00C24F2E"/>
    <w:rsid w:val="00C25332"/>
    <w:rsid w:val="00C30B6D"/>
    <w:rsid w:val="00C37434"/>
    <w:rsid w:val="00C4263E"/>
    <w:rsid w:val="00C43CBC"/>
    <w:rsid w:val="00C44DC7"/>
    <w:rsid w:val="00C4557A"/>
    <w:rsid w:val="00C46977"/>
    <w:rsid w:val="00C472CF"/>
    <w:rsid w:val="00C47D48"/>
    <w:rsid w:val="00C5041D"/>
    <w:rsid w:val="00C50DE0"/>
    <w:rsid w:val="00C53B9B"/>
    <w:rsid w:val="00C62971"/>
    <w:rsid w:val="00C64CAB"/>
    <w:rsid w:val="00C658C9"/>
    <w:rsid w:val="00C7132F"/>
    <w:rsid w:val="00C74274"/>
    <w:rsid w:val="00C74346"/>
    <w:rsid w:val="00C74F97"/>
    <w:rsid w:val="00C76769"/>
    <w:rsid w:val="00C8190F"/>
    <w:rsid w:val="00C830EC"/>
    <w:rsid w:val="00C84EC1"/>
    <w:rsid w:val="00C876C0"/>
    <w:rsid w:val="00C876FD"/>
    <w:rsid w:val="00C90328"/>
    <w:rsid w:val="00C91030"/>
    <w:rsid w:val="00C91358"/>
    <w:rsid w:val="00C92E47"/>
    <w:rsid w:val="00C94BE4"/>
    <w:rsid w:val="00CA06B5"/>
    <w:rsid w:val="00CA1FA4"/>
    <w:rsid w:val="00CA4D9E"/>
    <w:rsid w:val="00CA5C45"/>
    <w:rsid w:val="00CA79D4"/>
    <w:rsid w:val="00CB0137"/>
    <w:rsid w:val="00CB1B30"/>
    <w:rsid w:val="00CB617A"/>
    <w:rsid w:val="00CB7029"/>
    <w:rsid w:val="00CB7A05"/>
    <w:rsid w:val="00CC036E"/>
    <w:rsid w:val="00CC092A"/>
    <w:rsid w:val="00CC118A"/>
    <w:rsid w:val="00CC60DA"/>
    <w:rsid w:val="00CD26AD"/>
    <w:rsid w:val="00CD65AD"/>
    <w:rsid w:val="00CD75EA"/>
    <w:rsid w:val="00CE057D"/>
    <w:rsid w:val="00CE05CC"/>
    <w:rsid w:val="00CE1F91"/>
    <w:rsid w:val="00CE286E"/>
    <w:rsid w:val="00CE33D9"/>
    <w:rsid w:val="00CE4895"/>
    <w:rsid w:val="00CE57D8"/>
    <w:rsid w:val="00CE69D1"/>
    <w:rsid w:val="00CF23A9"/>
    <w:rsid w:val="00CF31C4"/>
    <w:rsid w:val="00CF4D0E"/>
    <w:rsid w:val="00CF5869"/>
    <w:rsid w:val="00CF7E69"/>
    <w:rsid w:val="00D05DF3"/>
    <w:rsid w:val="00D0615D"/>
    <w:rsid w:val="00D064E0"/>
    <w:rsid w:val="00D06BB3"/>
    <w:rsid w:val="00D115A8"/>
    <w:rsid w:val="00D1189C"/>
    <w:rsid w:val="00D1294B"/>
    <w:rsid w:val="00D132F0"/>
    <w:rsid w:val="00D16AB5"/>
    <w:rsid w:val="00D2749B"/>
    <w:rsid w:val="00D30B53"/>
    <w:rsid w:val="00D316CC"/>
    <w:rsid w:val="00D337CC"/>
    <w:rsid w:val="00D362F5"/>
    <w:rsid w:val="00D405C9"/>
    <w:rsid w:val="00D438A5"/>
    <w:rsid w:val="00D447AB"/>
    <w:rsid w:val="00D460E9"/>
    <w:rsid w:val="00D472A5"/>
    <w:rsid w:val="00D47EE7"/>
    <w:rsid w:val="00D501A2"/>
    <w:rsid w:val="00D5284E"/>
    <w:rsid w:val="00D533F3"/>
    <w:rsid w:val="00D535B8"/>
    <w:rsid w:val="00D551C3"/>
    <w:rsid w:val="00D55838"/>
    <w:rsid w:val="00D55F15"/>
    <w:rsid w:val="00D55FAE"/>
    <w:rsid w:val="00D57C99"/>
    <w:rsid w:val="00D608E4"/>
    <w:rsid w:val="00D62385"/>
    <w:rsid w:val="00D63531"/>
    <w:rsid w:val="00D66620"/>
    <w:rsid w:val="00D72A9F"/>
    <w:rsid w:val="00D748E3"/>
    <w:rsid w:val="00D74D14"/>
    <w:rsid w:val="00D77951"/>
    <w:rsid w:val="00D82A92"/>
    <w:rsid w:val="00D868DD"/>
    <w:rsid w:val="00D8705C"/>
    <w:rsid w:val="00D876E2"/>
    <w:rsid w:val="00D93414"/>
    <w:rsid w:val="00D936CB"/>
    <w:rsid w:val="00D937EA"/>
    <w:rsid w:val="00D96271"/>
    <w:rsid w:val="00DA0344"/>
    <w:rsid w:val="00DA0D55"/>
    <w:rsid w:val="00DA17A0"/>
    <w:rsid w:val="00DA1D4C"/>
    <w:rsid w:val="00DA2727"/>
    <w:rsid w:val="00DA3FE2"/>
    <w:rsid w:val="00DA493F"/>
    <w:rsid w:val="00DA5885"/>
    <w:rsid w:val="00DA5C1D"/>
    <w:rsid w:val="00DA6BB9"/>
    <w:rsid w:val="00DA72C7"/>
    <w:rsid w:val="00DA74F4"/>
    <w:rsid w:val="00DB35B6"/>
    <w:rsid w:val="00DB3EDA"/>
    <w:rsid w:val="00DB47E4"/>
    <w:rsid w:val="00DB4FD9"/>
    <w:rsid w:val="00DB5CF3"/>
    <w:rsid w:val="00DB5D88"/>
    <w:rsid w:val="00DC486B"/>
    <w:rsid w:val="00DC7B23"/>
    <w:rsid w:val="00DD0672"/>
    <w:rsid w:val="00DD0BB6"/>
    <w:rsid w:val="00DD1C85"/>
    <w:rsid w:val="00DD4743"/>
    <w:rsid w:val="00DD7350"/>
    <w:rsid w:val="00DD7D14"/>
    <w:rsid w:val="00DE088B"/>
    <w:rsid w:val="00DE0B6A"/>
    <w:rsid w:val="00DE17F2"/>
    <w:rsid w:val="00DE3206"/>
    <w:rsid w:val="00DE4636"/>
    <w:rsid w:val="00DE600D"/>
    <w:rsid w:val="00DE64D3"/>
    <w:rsid w:val="00DF3A27"/>
    <w:rsid w:val="00DF59AE"/>
    <w:rsid w:val="00E00342"/>
    <w:rsid w:val="00E01A9C"/>
    <w:rsid w:val="00E0226D"/>
    <w:rsid w:val="00E06786"/>
    <w:rsid w:val="00E06E9B"/>
    <w:rsid w:val="00E07540"/>
    <w:rsid w:val="00E101E1"/>
    <w:rsid w:val="00E104D2"/>
    <w:rsid w:val="00E10644"/>
    <w:rsid w:val="00E12B07"/>
    <w:rsid w:val="00E12D98"/>
    <w:rsid w:val="00E14C0E"/>
    <w:rsid w:val="00E1588F"/>
    <w:rsid w:val="00E217E3"/>
    <w:rsid w:val="00E249DA"/>
    <w:rsid w:val="00E26681"/>
    <w:rsid w:val="00E300E2"/>
    <w:rsid w:val="00E373D5"/>
    <w:rsid w:val="00E37EF7"/>
    <w:rsid w:val="00E4383C"/>
    <w:rsid w:val="00E455D7"/>
    <w:rsid w:val="00E45A4A"/>
    <w:rsid w:val="00E46BA9"/>
    <w:rsid w:val="00E46DB8"/>
    <w:rsid w:val="00E46F92"/>
    <w:rsid w:val="00E50D77"/>
    <w:rsid w:val="00E510F7"/>
    <w:rsid w:val="00E51C61"/>
    <w:rsid w:val="00E53FAD"/>
    <w:rsid w:val="00E568E4"/>
    <w:rsid w:val="00E60239"/>
    <w:rsid w:val="00E62721"/>
    <w:rsid w:val="00E62EC4"/>
    <w:rsid w:val="00E64C35"/>
    <w:rsid w:val="00E67C37"/>
    <w:rsid w:val="00E70556"/>
    <w:rsid w:val="00E727F7"/>
    <w:rsid w:val="00E74D74"/>
    <w:rsid w:val="00E752EF"/>
    <w:rsid w:val="00E8096E"/>
    <w:rsid w:val="00E80CCE"/>
    <w:rsid w:val="00E80FC4"/>
    <w:rsid w:val="00E82CEE"/>
    <w:rsid w:val="00E85489"/>
    <w:rsid w:val="00E87834"/>
    <w:rsid w:val="00E90255"/>
    <w:rsid w:val="00E9066F"/>
    <w:rsid w:val="00E91011"/>
    <w:rsid w:val="00E93AD1"/>
    <w:rsid w:val="00E95E96"/>
    <w:rsid w:val="00EA04F5"/>
    <w:rsid w:val="00EA2C26"/>
    <w:rsid w:val="00EA334B"/>
    <w:rsid w:val="00EA42B4"/>
    <w:rsid w:val="00EA48DA"/>
    <w:rsid w:val="00EB0497"/>
    <w:rsid w:val="00EB160B"/>
    <w:rsid w:val="00EB2746"/>
    <w:rsid w:val="00EB2E38"/>
    <w:rsid w:val="00EB525F"/>
    <w:rsid w:val="00EB5397"/>
    <w:rsid w:val="00EB603B"/>
    <w:rsid w:val="00EB66F1"/>
    <w:rsid w:val="00EC083A"/>
    <w:rsid w:val="00EC46C5"/>
    <w:rsid w:val="00EC73EA"/>
    <w:rsid w:val="00ED5BDD"/>
    <w:rsid w:val="00ED622D"/>
    <w:rsid w:val="00EE063E"/>
    <w:rsid w:val="00EE1E7B"/>
    <w:rsid w:val="00EE1EAA"/>
    <w:rsid w:val="00EE262D"/>
    <w:rsid w:val="00EE4F7E"/>
    <w:rsid w:val="00EE5B35"/>
    <w:rsid w:val="00EE5EFE"/>
    <w:rsid w:val="00EF21D5"/>
    <w:rsid w:val="00F01211"/>
    <w:rsid w:val="00F02325"/>
    <w:rsid w:val="00F04B43"/>
    <w:rsid w:val="00F07494"/>
    <w:rsid w:val="00F11E71"/>
    <w:rsid w:val="00F120A4"/>
    <w:rsid w:val="00F1229B"/>
    <w:rsid w:val="00F15398"/>
    <w:rsid w:val="00F157C5"/>
    <w:rsid w:val="00F16187"/>
    <w:rsid w:val="00F2406C"/>
    <w:rsid w:val="00F259B6"/>
    <w:rsid w:val="00F27B79"/>
    <w:rsid w:val="00F27BE3"/>
    <w:rsid w:val="00F30D3F"/>
    <w:rsid w:val="00F31A4C"/>
    <w:rsid w:val="00F31B3A"/>
    <w:rsid w:val="00F3442E"/>
    <w:rsid w:val="00F3BEE7"/>
    <w:rsid w:val="00F40B45"/>
    <w:rsid w:val="00F40FEB"/>
    <w:rsid w:val="00F415C7"/>
    <w:rsid w:val="00F420F3"/>
    <w:rsid w:val="00F422F9"/>
    <w:rsid w:val="00F42EA6"/>
    <w:rsid w:val="00F43FC4"/>
    <w:rsid w:val="00F44604"/>
    <w:rsid w:val="00F448EB"/>
    <w:rsid w:val="00F46CB7"/>
    <w:rsid w:val="00F51D5E"/>
    <w:rsid w:val="00F51E59"/>
    <w:rsid w:val="00F52686"/>
    <w:rsid w:val="00F53266"/>
    <w:rsid w:val="00F53ADE"/>
    <w:rsid w:val="00F54670"/>
    <w:rsid w:val="00F5486B"/>
    <w:rsid w:val="00F556CE"/>
    <w:rsid w:val="00F57951"/>
    <w:rsid w:val="00F61586"/>
    <w:rsid w:val="00F62212"/>
    <w:rsid w:val="00F63973"/>
    <w:rsid w:val="00F6434D"/>
    <w:rsid w:val="00F64C82"/>
    <w:rsid w:val="00F71377"/>
    <w:rsid w:val="00F71C6E"/>
    <w:rsid w:val="00F7309F"/>
    <w:rsid w:val="00F744F7"/>
    <w:rsid w:val="00F8094C"/>
    <w:rsid w:val="00F80FD5"/>
    <w:rsid w:val="00F8117F"/>
    <w:rsid w:val="00F811BB"/>
    <w:rsid w:val="00F81A77"/>
    <w:rsid w:val="00F81D9C"/>
    <w:rsid w:val="00F82291"/>
    <w:rsid w:val="00F910FE"/>
    <w:rsid w:val="00F91736"/>
    <w:rsid w:val="00F91769"/>
    <w:rsid w:val="00F918AB"/>
    <w:rsid w:val="00F91C19"/>
    <w:rsid w:val="00F9222E"/>
    <w:rsid w:val="00F92A93"/>
    <w:rsid w:val="00F92DC6"/>
    <w:rsid w:val="00F9FC7E"/>
    <w:rsid w:val="00FA03D6"/>
    <w:rsid w:val="00FA0913"/>
    <w:rsid w:val="00FA0C0A"/>
    <w:rsid w:val="00FA150B"/>
    <w:rsid w:val="00FA1BF2"/>
    <w:rsid w:val="00FA2805"/>
    <w:rsid w:val="00FA3233"/>
    <w:rsid w:val="00FA3B5A"/>
    <w:rsid w:val="00FA6089"/>
    <w:rsid w:val="00FB337D"/>
    <w:rsid w:val="00FB35D1"/>
    <w:rsid w:val="00FB40C6"/>
    <w:rsid w:val="00FB5481"/>
    <w:rsid w:val="00FB5644"/>
    <w:rsid w:val="00FB5773"/>
    <w:rsid w:val="00FB7935"/>
    <w:rsid w:val="00FB7BB0"/>
    <w:rsid w:val="00FC3C05"/>
    <w:rsid w:val="00FC45A4"/>
    <w:rsid w:val="00FC66BE"/>
    <w:rsid w:val="00FD1AC0"/>
    <w:rsid w:val="00FD2DF1"/>
    <w:rsid w:val="00FD4984"/>
    <w:rsid w:val="00FD57C2"/>
    <w:rsid w:val="00FD6371"/>
    <w:rsid w:val="00FD6E2C"/>
    <w:rsid w:val="00FD7F02"/>
    <w:rsid w:val="00FE03A3"/>
    <w:rsid w:val="00FE2497"/>
    <w:rsid w:val="00FE721F"/>
    <w:rsid w:val="00FE75B0"/>
    <w:rsid w:val="00FF0326"/>
    <w:rsid w:val="00FF4F59"/>
    <w:rsid w:val="00FF571A"/>
    <w:rsid w:val="00FF57C0"/>
    <w:rsid w:val="00FF5C52"/>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7B003921"/>
  <w15:docId w15:val="{6540C73E-7E80-478E-BBC4-91D5EB71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06C"/>
    <w:rPr>
      <w:rFonts w:asciiTheme="majorHAnsi" w:hAnsiTheme="majorHAnsi"/>
      <w:sz w:val="22"/>
    </w:rPr>
  </w:style>
  <w:style w:type="paragraph" w:styleId="Heading1">
    <w:name w:val="heading 1"/>
    <w:basedOn w:val="Normal"/>
    <w:next w:val="Normal"/>
    <w:link w:val="Heading1Char"/>
    <w:uiPriority w:val="9"/>
    <w:qFormat/>
    <w:rsid w:val="00D316CC"/>
    <w:pPr>
      <w:keepNext/>
      <w:keepLines/>
      <w:outlineLvl w:val="0"/>
    </w:pPr>
    <w:rPr>
      <w:rFonts w:eastAsiaTheme="majorEastAsia" w:cstheme="majorHAnsi"/>
      <w:color w:val="4F81BD" w:themeColor="accent1"/>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F6050"/>
    <w:pPr>
      <w:keepNext/>
      <w:keepLines/>
      <w:spacing w:before="40"/>
      <w:outlineLvl w:val="2"/>
    </w:pPr>
    <w:rPr>
      <w:rFonts w:eastAsiaTheme="majorEastAsia" w:cstheme="majorBidi"/>
      <w:color w:val="243F60" w:themeColor="accent1" w:themeShade="7F"/>
    </w:rPr>
  </w:style>
  <w:style w:type="paragraph" w:styleId="Heading4">
    <w:name w:val="heading 4"/>
    <w:basedOn w:val="Normal"/>
    <w:next w:val="Normal"/>
    <w:link w:val="Heading4Char"/>
    <w:uiPriority w:val="9"/>
    <w:semiHidden/>
    <w:unhideWhenUsed/>
    <w:qFormat/>
    <w:rsid w:val="005F6050"/>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5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DA5C1D"/>
    <w:rPr>
      <w:rFonts w:cstheme="majorHAnsi"/>
      <w:color w:val="4F81BD" w:themeColor="accent1"/>
      <w:sz w:val="56"/>
      <w:szCs w:val="56"/>
    </w:rPr>
  </w:style>
  <w:style w:type="character" w:customStyle="1" w:styleId="TitleChar">
    <w:name w:val="Title Char"/>
    <w:basedOn w:val="DefaultParagraphFont"/>
    <w:link w:val="Title"/>
    <w:uiPriority w:val="10"/>
    <w:rsid w:val="00DA5C1D"/>
    <w:rPr>
      <w:rFonts w:asciiTheme="majorHAnsi" w:hAnsiTheme="majorHAnsi" w:cstheme="majorHAnsi"/>
      <w:color w:val="4F81BD" w:themeColor="accent1"/>
      <w:sz w:val="56"/>
      <w:szCs w:val="56"/>
    </w:rPr>
  </w:style>
  <w:style w:type="character" w:customStyle="1" w:styleId="Heading1Char">
    <w:name w:val="Heading 1 Char"/>
    <w:basedOn w:val="DefaultParagraphFont"/>
    <w:link w:val="Heading1"/>
    <w:uiPriority w:val="9"/>
    <w:rsid w:val="00D316CC"/>
    <w:rPr>
      <w:rFonts w:asciiTheme="majorHAnsi" w:eastAsiaTheme="majorEastAsia" w:hAnsiTheme="majorHAnsi" w:cstheme="majorHAnsi"/>
      <w:color w:val="4F81BD" w:themeColor="accent1"/>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customStyle="1" w:styleId="AuthorsFull">
    <w:name w:val="Authors Full"/>
    <w:basedOn w:val="Normal"/>
    <w:rsid w:val="0066379B"/>
    <w:rPr>
      <w:rFonts w:ascii="Times New Roman" w:eastAsia="MS Mincho" w:hAnsi="Times New Roman" w:cs="Times New Roman"/>
      <w:i/>
      <w:lang w:eastAsia="ja-JP"/>
    </w:rPr>
  </w:style>
  <w:style w:type="paragraph" w:customStyle="1" w:styleId="Tableofcontents">
    <w:name w:val="Table of contents"/>
    <w:basedOn w:val="Normal"/>
    <w:autoRedefine/>
    <w:rsid w:val="0066379B"/>
    <w:pPr>
      <w:spacing w:line="360" w:lineRule="auto"/>
    </w:pPr>
    <w:rPr>
      <w:rFonts w:ascii="Avenir Light" w:eastAsia="MS Mincho" w:hAnsi="Avenir Light" w:cs="Times New Roman"/>
      <w:sz w:val="40"/>
      <w:szCs w:val="40"/>
      <w:lang w:eastAsia="ja-JP"/>
    </w:rPr>
  </w:style>
  <w:style w:type="paragraph" w:customStyle="1" w:styleId="Code">
    <w:name w:val="Code"/>
    <w:basedOn w:val="Normal"/>
    <w:link w:val="CodeZchn"/>
    <w:qFormat/>
    <w:rsid w:val="002A5878"/>
    <w:pPr>
      <w:spacing w:after="200"/>
    </w:pPr>
    <w:rPr>
      <w:rFonts w:ascii="Consolas" w:hAnsi="Consolas"/>
    </w:rPr>
  </w:style>
  <w:style w:type="character" w:customStyle="1" w:styleId="CodeZchn">
    <w:name w:val="Code Zchn"/>
    <w:basedOn w:val="VerbatimChar"/>
    <w:link w:val="Code"/>
    <w:rsid w:val="002A5878"/>
    <w:rPr>
      <w:rFonts w:ascii="Consolas" w:hAnsi="Consolas"/>
      <w:sz w:val="22"/>
    </w:rPr>
  </w:style>
  <w:style w:type="paragraph" w:customStyle="1" w:styleId="Default">
    <w:name w:val="Default"/>
    <w:rsid w:val="00AA0B48"/>
    <w:pPr>
      <w:autoSpaceDE w:val="0"/>
      <w:autoSpaceDN w:val="0"/>
      <w:adjustRightInd w:val="0"/>
    </w:pPr>
    <w:rPr>
      <w:rFonts w:ascii="Arial" w:hAnsi="Arial" w:cs="Arial"/>
      <w:color w:val="000000"/>
    </w:rPr>
  </w:style>
  <w:style w:type="character" w:customStyle="1" w:styleId="Heading4Char">
    <w:name w:val="Heading 4 Char"/>
    <w:basedOn w:val="DefaultParagraphFont"/>
    <w:link w:val="Heading4"/>
    <w:uiPriority w:val="9"/>
    <w:semiHidden/>
    <w:rsid w:val="005F605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F605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8A616A"/>
    <w:rPr>
      <w:color w:val="808080"/>
    </w:rPr>
  </w:style>
  <w:style w:type="paragraph" w:customStyle="1" w:styleId="Troubleshootinglink">
    <w:name w:val="Troubleshooting_link"/>
    <w:basedOn w:val="Normal"/>
    <w:link w:val="TroubleshootinglinkZchn"/>
    <w:qFormat/>
    <w:rsid w:val="00247A67"/>
    <w:rPr>
      <w:rFonts w:cstheme="majorHAnsi"/>
      <w:b/>
      <w:color w:val="0000FF"/>
      <w:szCs w:val="22"/>
      <w:u w:val="single"/>
    </w:rPr>
  </w:style>
  <w:style w:type="character" w:customStyle="1" w:styleId="anchor-text">
    <w:name w:val="anchor-text"/>
    <w:basedOn w:val="DefaultParagraphFont"/>
    <w:rsid w:val="005A30A0"/>
  </w:style>
  <w:style w:type="character" w:customStyle="1" w:styleId="TroubleshootinglinkZchn">
    <w:name w:val="Troubleshooting_link Zchn"/>
    <w:basedOn w:val="DefaultParagraphFont"/>
    <w:link w:val="Troubleshootinglink"/>
    <w:rsid w:val="00247A67"/>
    <w:rPr>
      <w:rFonts w:asciiTheme="majorHAnsi" w:hAnsiTheme="majorHAnsi" w:cstheme="majorHAnsi"/>
      <w:b/>
      <w:color w:val="0000FF"/>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8148129">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80194309">
      <w:bodyDiv w:val="1"/>
      <w:marLeft w:val="0"/>
      <w:marRight w:val="0"/>
      <w:marTop w:val="0"/>
      <w:marBottom w:val="0"/>
      <w:divBdr>
        <w:top w:val="none" w:sz="0" w:space="0" w:color="auto"/>
        <w:left w:val="none" w:sz="0" w:space="0" w:color="auto"/>
        <w:bottom w:val="none" w:sz="0" w:space="0" w:color="auto"/>
        <w:right w:val="none" w:sz="0" w:space="0" w:color="auto"/>
      </w:divBdr>
    </w:div>
    <w:div w:id="540244162">
      <w:bodyDiv w:val="1"/>
      <w:marLeft w:val="0"/>
      <w:marRight w:val="0"/>
      <w:marTop w:val="0"/>
      <w:marBottom w:val="0"/>
      <w:divBdr>
        <w:top w:val="none" w:sz="0" w:space="0" w:color="auto"/>
        <w:left w:val="none" w:sz="0" w:space="0" w:color="auto"/>
        <w:bottom w:val="none" w:sz="0" w:space="0" w:color="auto"/>
        <w:right w:val="none" w:sz="0" w:space="0" w:color="auto"/>
      </w:divBdr>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4821036">
      <w:bodyDiv w:val="1"/>
      <w:marLeft w:val="0"/>
      <w:marRight w:val="0"/>
      <w:marTop w:val="0"/>
      <w:marBottom w:val="0"/>
      <w:divBdr>
        <w:top w:val="none" w:sz="0" w:space="0" w:color="auto"/>
        <w:left w:val="none" w:sz="0" w:space="0" w:color="auto"/>
        <w:bottom w:val="none" w:sz="0" w:space="0" w:color="auto"/>
        <w:right w:val="none" w:sz="0" w:space="0" w:color="auto"/>
      </w:divBdr>
    </w:div>
    <w:div w:id="649603469">
      <w:bodyDiv w:val="1"/>
      <w:marLeft w:val="0"/>
      <w:marRight w:val="0"/>
      <w:marTop w:val="0"/>
      <w:marBottom w:val="0"/>
      <w:divBdr>
        <w:top w:val="none" w:sz="0" w:space="0" w:color="auto"/>
        <w:left w:val="none" w:sz="0" w:space="0" w:color="auto"/>
        <w:bottom w:val="none" w:sz="0" w:space="0" w:color="auto"/>
        <w:right w:val="none" w:sz="0" w:space="0" w:color="auto"/>
      </w:divBdr>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798648395">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21237244">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63580748">
      <w:bodyDiv w:val="1"/>
      <w:marLeft w:val="0"/>
      <w:marRight w:val="0"/>
      <w:marTop w:val="0"/>
      <w:marBottom w:val="0"/>
      <w:divBdr>
        <w:top w:val="none" w:sz="0" w:space="0" w:color="auto"/>
        <w:left w:val="none" w:sz="0" w:space="0" w:color="auto"/>
        <w:bottom w:val="none" w:sz="0" w:space="0" w:color="auto"/>
        <w:right w:val="none" w:sz="0" w:space="0" w:color="auto"/>
      </w:divBdr>
    </w:div>
    <w:div w:id="1105074728">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325087301">
      <w:bodyDiv w:val="1"/>
      <w:marLeft w:val="0"/>
      <w:marRight w:val="0"/>
      <w:marTop w:val="0"/>
      <w:marBottom w:val="0"/>
      <w:divBdr>
        <w:top w:val="none" w:sz="0" w:space="0" w:color="auto"/>
        <w:left w:val="none" w:sz="0" w:space="0" w:color="auto"/>
        <w:bottom w:val="none" w:sz="0" w:space="0" w:color="auto"/>
        <w:right w:val="none" w:sz="0" w:space="0" w:color="auto"/>
      </w:divBdr>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927293">
      <w:bodyDiv w:val="1"/>
      <w:marLeft w:val="0"/>
      <w:marRight w:val="0"/>
      <w:marTop w:val="0"/>
      <w:marBottom w:val="0"/>
      <w:divBdr>
        <w:top w:val="none" w:sz="0" w:space="0" w:color="auto"/>
        <w:left w:val="none" w:sz="0" w:space="0" w:color="auto"/>
        <w:bottom w:val="none" w:sz="0" w:space="0" w:color="auto"/>
        <w:right w:val="none" w:sz="0" w:space="0" w:color="auto"/>
      </w:divBdr>
    </w:div>
    <w:div w:id="1401563607">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41415662">
      <w:bodyDiv w:val="1"/>
      <w:marLeft w:val="0"/>
      <w:marRight w:val="0"/>
      <w:marTop w:val="0"/>
      <w:marBottom w:val="0"/>
      <w:divBdr>
        <w:top w:val="none" w:sz="0" w:space="0" w:color="auto"/>
        <w:left w:val="none" w:sz="0" w:space="0" w:color="auto"/>
        <w:bottom w:val="none" w:sz="0" w:space="0" w:color="auto"/>
        <w:right w:val="none" w:sz="0" w:space="0" w:color="auto"/>
      </w:divBdr>
    </w:div>
    <w:div w:id="1533610416">
      <w:bodyDiv w:val="1"/>
      <w:marLeft w:val="0"/>
      <w:marRight w:val="0"/>
      <w:marTop w:val="0"/>
      <w:marBottom w:val="0"/>
      <w:divBdr>
        <w:top w:val="none" w:sz="0" w:space="0" w:color="auto"/>
        <w:left w:val="none" w:sz="0" w:space="0" w:color="auto"/>
        <w:bottom w:val="none" w:sz="0" w:space="0" w:color="auto"/>
        <w:right w:val="none" w:sz="0" w:space="0" w:color="auto"/>
      </w:divBdr>
      <w:divsChild>
        <w:div w:id="1848328162">
          <w:marLeft w:val="0"/>
          <w:marRight w:val="0"/>
          <w:marTop w:val="0"/>
          <w:marBottom w:val="0"/>
          <w:divBdr>
            <w:top w:val="none" w:sz="0" w:space="0" w:color="auto"/>
            <w:left w:val="none" w:sz="0" w:space="0" w:color="auto"/>
            <w:bottom w:val="none" w:sz="0" w:space="0" w:color="auto"/>
            <w:right w:val="none" w:sz="0" w:space="0" w:color="auto"/>
          </w:divBdr>
          <w:divsChild>
            <w:div w:id="18578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678">
      <w:bodyDiv w:val="1"/>
      <w:marLeft w:val="0"/>
      <w:marRight w:val="0"/>
      <w:marTop w:val="0"/>
      <w:marBottom w:val="0"/>
      <w:divBdr>
        <w:top w:val="none" w:sz="0" w:space="0" w:color="auto"/>
        <w:left w:val="none" w:sz="0" w:space="0" w:color="auto"/>
        <w:bottom w:val="none" w:sz="0" w:space="0" w:color="auto"/>
        <w:right w:val="none" w:sz="0" w:space="0" w:color="auto"/>
      </w:divBdr>
    </w:div>
    <w:div w:id="1548571142">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16675571">
      <w:bodyDiv w:val="1"/>
      <w:marLeft w:val="0"/>
      <w:marRight w:val="0"/>
      <w:marTop w:val="0"/>
      <w:marBottom w:val="0"/>
      <w:divBdr>
        <w:top w:val="none" w:sz="0" w:space="0" w:color="auto"/>
        <w:left w:val="none" w:sz="0" w:space="0" w:color="auto"/>
        <w:bottom w:val="none" w:sz="0" w:space="0" w:color="auto"/>
        <w:right w:val="none" w:sz="0" w:space="0" w:color="auto"/>
      </w:divBdr>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36546529">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4285399">
      <w:bodyDiv w:val="1"/>
      <w:marLeft w:val="0"/>
      <w:marRight w:val="0"/>
      <w:marTop w:val="0"/>
      <w:marBottom w:val="0"/>
      <w:divBdr>
        <w:top w:val="none" w:sz="0" w:space="0" w:color="auto"/>
        <w:left w:val="none" w:sz="0" w:space="0" w:color="auto"/>
        <w:bottom w:val="none" w:sz="0" w:space="0" w:color="auto"/>
        <w:right w:val="none" w:sz="0" w:space="0" w:color="auto"/>
      </w:divBdr>
    </w:div>
    <w:div w:id="2141726464">
      <w:bodyDiv w:val="1"/>
      <w:marLeft w:val="0"/>
      <w:marRight w:val="0"/>
      <w:marTop w:val="0"/>
      <w:marBottom w:val="0"/>
      <w:divBdr>
        <w:top w:val="none" w:sz="0" w:space="0" w:color="auto"/>
        <w:left w:val="none" w:sz="0" w:space="0" w:color="auto"/>
        <w:bottom w:val="none" w:sz="0" w:space="0" w:color="auto"/>
        <w:right w:val="none" w:sz="0" w:space="0" w:color="auto"/>
      </w:divBdr>
      <w:divsChild>
        <w:div w:id="1377705793">
          <w:marLeft w:val="0"/>
          <w:marRight w:val="0"/>
          <w:marTop w:val="0"/>
          <w:marBottom w:val="0"/>
          <w:divBdr>
            <w:top w:val="none" w:sz="0" w:space="0" w:color="auto"/>
            <w:left w:val="none" w:sz="0" w:space="0" w:color="auto"/>
            <w:bottom w:val="none" w:sz="0" w:space="0" w:color="auto"/>
            <w:right w:val="none" w:sz="0" w:space="0" w:color="auto"/>
          </w:divBdr>
          <w:divsChild>
            <w:div w:id="820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ell.com/star-protocols/author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cell.com/pb-assets/journals/EM/STAR%20Protocols/STARProtocolsExampleGraphicalAbstracts.pdf" TargetMode="External"/><Relationship Id="rId18" Type="http://schemas.openxmlformats.org/officeDocument/2006/relationships/hyperlink" Target="https://www.perkinelmer.com/category/chemdraw" TargetMode="External"/><Relationship Id="rId26" Type="http://schemas.openxmlformats.org/officeDocument/2006/relationships/hyperlink" Target="http://www.cheminfo.org/flavor/malaria/Utilities/SMILES_generator___checker/index.html" TargetMode="External"/><Relationship Id="rId39" Type="http://schemas.openxmlformats.org/officeDocument/2006/relationships/fontTable" Target="fontTable.xml"/><Relationship Id="rId21" Type="http://schemas.microsoft.com/office/2016/09/relationships/commentsIds" Target="commentsIds.xml"/><Relationship Id="rId34"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 TargetMode="External"/><Relationship Id="rId20" Type="http://schemas.microsoft.com/office/2011/relationships/commentsExtended" Target="commentsExtended.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ditorialmanager.com/star-protocols/default.aspx" TargetMode="External"/><Relationship Id="rId24" Type="http://schemas.openxmlformats.org/officeDocument/2006/relationships/hyperlink" Target="https://doi.org/10.1016/j.xcrp.2023.101553" TargetMode="External"/><Relationship Id="rId32" Type="http://schemas.openxmlformats.org/officeDocument/2006/relationships/hyperlink" Target="http://www.cell.com/pb/assets/raw/shared/forms/di_form.pdf"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cell.com/pb-assets/journals/EM/STAR%20Protocols/STAR_GA_Template_SP_Finalized.pptx" TargetMode="External"/><Relationship Id="rId23" Type="http://schemas.openxmlformats.org/officeDocument/2006/relationships/hyperlink" Target="https://www.daylight.com/dayhtml/doc/theory/theory.finger.html" TargetMode="External"/><Relationship Id="rId28" Type="http://schemas.openxmlformats.org/officeDocument/2006/relationships/image" Target="media/image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https://github.com/Bizbalt/PF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ell.com/pb-assets/journals/EM/STAR%20Protocols/STAR_GA_Template_SP_Finalized.pptx" TargetMode="External"/><Relationship Id="rId22" Type="http://schemas.microsoft.com/office/2018/08/relationships/commentsExtensible" Target="commentsExtensible.xml"/><Relationship Id="rId27" Type="http://schemas.openxmlformats.org/officeDocument/2006/relationships/image" Target="media/image1.png"/><Relationship Id="rId30" Type="http://schemas.openxmlformats.org/officeDocument/2006/relationships/hyperlink" Target="https://www.cell.com/pb-assets/journals/EM/STAR%20Protocols/STARProtocolsExampleFigures.pdf"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i.org/10.1016/j.xcrp.2023.101553" TargetMode="External"/><Relationship Id="rId17" Type="http://schemas.openxmlformats.org/officeDocument/2006/relationships/hyperlink" Target="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 TargetMode="External"/><Relationship Id="rId25" Type="http://schemas.openxmlformats.org/officeDocument/2006/relationships/hyperlink" Target="https://pubs.acs.org/doi/10.1021/acs.macromol.6b01451" TargetMode="External"/><Relationship Id="rId33" Type="http://schemas.openxmlformats.org/officeDocument/2006/relationships/header" Target="header1.xml"/><Relationship Id="rId38"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A267C39228464497981812E04E6C00" ma:contentTypeVersion="12" ma:contentTypeDescription="Create a new document." ma:contentTypeScope="" ma:versionID="bee116d2898b197339f738d9de6b7abc">
  <xsd:schema xmlns:xsd="http://www.w3.org/2001/XMLSchema" xmlns:xs="http://www.w3.org/2001/XMLSchema" xmlns:p="http://schemas.microsoft.com/office/2006/metadata/properties" xmlns:ns2="3cd30898-14b9-4e73-8568-78ec30c55f5f" xmlns:ns3="ff38c37e-0209-4df2-957c-f351af8c946b" targetNamespace="http://schemas.microsoft.com/office/2006/metadata/properties" ma:root="true" ma:fieldsID="605d1bdbc97f647d2698c42957af36f0" ns2:_="" ns3:_="">
    <xsd:import namespace="3cd30898-14b9-4e73-8568-78ec30c55f5f"/>
    <xsd:import namespace="ff38c37e-0209-4df2-957c-f351af8c94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30898-14b9-4e73-8568-78ec30c55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38c37e-0209-4df2-957c-f351af8c946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f38c37e-0209-4df2-957c-f351af8c946b">
      <UserInfo>
        <DisplayName>Yow, Sara (ELS-CMA)</DisplayName>
        <AccountId>14</AccountId>
        <AccountType/>
      </UserInfo>
      <UserInfo>
        <DisplayName>Giles, Jennie E. (ELS-CMA)</DisplayName>
        <AccountId>15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E3332-B5A4-4369-96C7-A189C3268685}">
  <ds:schemaRefs>
    <ds:schemaRef ds:uri="http://schemas.openxmlformats.org/officeDocument/2006/bibliography"/>
  </ds:schemaRefs>
</ds:datastoreItem>
</file>

<file path=customXml/itemProps2.xml><?xml version="1.0" encoding="utf-8"?>
<ds:datastoreItem xmlns:ds="http://schemas.openxmlformats.org/officeDocument/2006/customXml" ds:itemID="{3131BE67-33CA-45C3-A320-90CC3AE06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30898-14b9-4e73-8568-78ec30c55f5f"/>
    <ds:schemaRef ds:uri="ff38c37e-0209-4df2-957c-f351af8c9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ff38c37e-0209-4df2-957c-f351af8c946b"/>
  </ds:schemaRefs>
</ds:datastoreItem>
</file>

<file path=customXml/itemProps4.xml><?xml version="1.0" encoding="utf-8"?>
<ds:datastoreItem xmlns:ds="http://schemas.openxmlformats.org/officeDocument/2006/customXml" ds:itemID="{916C22AE-B39D-4518-8479-834100137B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chem-style-sheet (3)</Template>
  <TotalTime>236</TotalTime>
  <Pages>14</Pages>
  <Words>4207</Words>
  <Characters>23100</Characters>
  <Application>Microsoft Office Word</Application>
  <DocSecurity>0</DocSecurity>
  <Lines>607</Lines>
  <Paragraphs>374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Elsevier</Company>
  <LinksUpToDate>false</LinksUpToDate>
  <CharactersWithSpaces>26933</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dc:description/>
  <cp:lastModifiedBy>Julian Kimmig</cp:lastModifiedBy>
  <cp:revision>56</cp:revision>
  <dcterms:created xsi:type="dcterms:W3CDTF">2023-09-07T12:15:00Z</dcterms:created>
  <dcterms:modified xsi:type="dcterms:W3CDTF">2023-12-01T15:11:00Z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0x010100F5A267C39228464497981812E04E6C00</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SharedWithUsers">
    <vt:lpwstr>14;#Yow, Sara (ELS-CMA);#15;#Giles, Jennie E. (ELS-CMA)</vt:lpwstr>
  </property>
</Properties>
</file>